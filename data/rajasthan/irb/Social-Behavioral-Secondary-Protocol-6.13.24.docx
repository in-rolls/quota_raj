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B7A54A" w:rsidR="00F97E2B" w:rsidRDefault="002F3E2F">
      <w:pPr>
        <w:jc w:val="center"/>
        <w:rPr>
          <w:rFonts w:asciiTheme="minorHAnsi" w:hAnsiTheme="minorHAnsi" w:cstheme="minorHAnsi"/>
          <w:b/>
          <w:color w:val="000000" w:themeColor="text1"/>
          <w:sz w:val="32"/>
          <w:szCs w:val="32"/>
        </w:rPr>
      </w:pPr>
      <w:bookmarkStart w:id="0" w:name="_top"/>
      <w:bookmarkEnd w:id="0"/>
      <w:r>
        <w:rPr>
          <w:rFonts w:asciiTheme="minorHAnsi" w:hAnsiTheme="minorHAnsi" w:cstheme="minorHAnsi"/>
          <w:b/>
          <w:color w:val="000000" w:themeColor="text1"/>
          <w:sz w:val="32"/>
          <w:szCs w:val="32"/>
        </w:rPr>
        <w:t xml:space="preserve">University of Southern California </w:t>
      </w:r>
      <w:r w:rsidR="003E7A92" w:rsidRPr="002F3E2F">
        <w:rPr>
          <w:rFonts w:asciiTheme="minorHAnsi" w:hAnsiTheme="minorHAnsi" w:cstheme="minorHAnsi"/>
          <w:b/>
          <w:color w:val="000000" w:themeColor="text1"/>
          <w:sz w:val="32"/>
          <w:szCs w:val="32"/>
        </w:rPr>
        <w:t xml:space="preserve">Social Behavioral </w:t>
      </w:r>
      <w:r w:rsidR="003F1495">
        <w:rPr>
          <w:rFonts w:asciiTheme="minorHAnsi" w:hAnsiTheme="minorHAnsi" w:cstheme="minorHAnsi"/>
          <w:b/>
          <w:color w:val="000000" w:themeColor="text1"/>
          <w:sz w:val="32"/>
          <w:szCs w:val="32"/>
        </w:rPr>
        <w:t xml:space="preserve">and/or Secondary </w:t>
      </w:r>
      <w:r w:rsidR="001B3161">
        <w:rPr>
          <w:rFonts w:asciiTheme="minorHAnsi" w:hAnsiTheme="minorHAnsi" w:cstheme="minorHAnsi"/>
          <w:b/>
          <w:color w:val="000000" w:themeColor="text1"/>
          <w:sz w:val="32"/>
          <w:szCs w:val="32"/>
        </w:rPr>
        <w:t>Research</w:t>
      </w:r>
      <w:r w:rsidR="003F1495">
        <w:rPr>
          <w:rFonts w:asciiTheme="minorHAnsi" w:hAnsiTheme="minorHAnsi" w:cstheme="minorHAnsi"/>
          <w:b/>
          <w:color w:val="000000" w:themeColor="text1"/>
          <w:sz w:val="32"/>
          <w:szCs w:val="32"/>
        </w:rPr>
        <w:t xml:space="preserve"> </w:t>
      </w:r>
      <w:r w:rsidR="003E7A92" w:rsidRPr="002F3E2F">
        <w:rPr>
          <w:rFonts w:asciiTheme="minorHAnsi" w:hAnsiTheme="minorHAnsi" w:cstheme="minorHAnsi"/>
          <w:b/>
          <w:color w:val="000000" w:themeColor="text1"/>
          <w:sz w:val="32"/>
          <w:szCs w:val="32"/>
        </w:rPr>
        <w:t>Protocol Template</w:t>
      </w:r>
    </w:p>
    <w:p w14:paraId="1D96A906" w14:textId="77777777" w:rsidR="00C843E1" w:rsidRPr="002F3E2F" w:rsidRDefault="00C843E1">
      <w:pPr>
        <w:jc w:val="center"/>
        <w:rPr>
          <w:rFonts w:asciiTheme="minorHAnsi" w:hAnsiTheme="minorHAnsi" w:cstheme="minorHAnsi"/>
          <w:b/>
          <w:color w:val="000000" w:themeColor="text1"/>
          <w:sz w:val="32"/>
          <w:szCs w:val="32"/>
        </w:rPr>
      </w:pPr>
    </w:p>
    <w:p w14:paraId="00000004" w14:textId="35F9D032" w:rsidR="00F97E2B" w:rsidRDefault="00000000">
      <w:pPr>
        <w:jc w:val="center"/>
        <w:rPr>
          <w:rFonts w:asciiTheme="minorHAnsi" w:hAnsiTheme="minorHAnsi" w:cstheme="minorHAnsi"/>
          <w:color w:val="000000" w:themeColor="text1"/>
        </w:rPr>
      </w:pPr>
      <w:hyperlink r:id="rId9" w:history="1">
        <w:r w:rsidR="00C843E1" w:rsidRPr="00C843E1">
          <w:rPr>
            <w:rStyle w:val="Hyperlink"/>
            <w:rFonts w:asciiTheme="minorHAnsi" w:hAnsiTheme="minorHAnsi" w:cstheme="minorHAnsi"/>
          </w:rPr>
          <w:t>Please click here for a welcome to the IRB Submission Process.</w:t>
        </w:r>
      </w:hyperlink>
    </w:p>
    <w:p w14:paraId="040C9FFB" w14:textId="38800AEB" w:rsidR="00C843E1" w:rsidRPr="002F3E2F" w:rsidRDefault="00000000">
      <w:pPr>
        <w:jc w:val="center"/>
        <w:rPr>
          <w:rFonts w:asciiTheme="minorHAnsi" w:hAnsiTheme="minorHAnsi" w:cstheme="minorHAnsi"/>
          <w:color w:val="000000" w:themeColor="text1"/>
        </w:rPr>
      </w:pPr>
      <w:hyperlink r:id="rId10" w:history="1">
        <w:r w:rsidR="00C74E5E" w:rsidRPr="00C74E5E">
          <w:rPr>
            <w:rStyle w:val="Hyperlink"/>
            <w:rFonts w:asciiTheme="minorHAnsi" w:hAnsiTheme="minorHAnsi" w:cstheme="minorHAnsi"/>
          </w:rPr>
          <w:t xml:space="preserve">Please click here for a transcript of </w:t>
        </w:r>
        <w:r w:rsidR="00E410A5" w:rsidRPr="00C74E5E">
          <w:rPr>
            <w:rStyle w:val="Hyperlink"/>
            <w:rFonts w:asciiTheme="minorHAnsi" w:hAnsiTheme="minorHAnsi" w:cstheme="minorHAnsi"/>
          </w:rPr>
          <w:t>all</w:t>
        </w:r>
        <w:r w:rsidR="00C74E5E" w:rsidRPr="00C74E5E">
          <w:rPr>
            <w:rStyle w:val="Hyperlink"/>
            <w:rFonts w:asciiTheme="minorHAnsi" w:hAnsiTheme="minorHAnsi" w:cstheme="minorHAnsi"/>
          </w:rPr>
          <w:t xml:space="preserve"> the recordings in this document.</w:t>
        </w:r>
      </w:hyperlink>
    </w:p>
    <w:p w14:paraId="418ED859" w14:textId="1109F475" w:rsidR="00E506C0" w:rsidRPr="00AD48C4" w:rsidRDefault="006C4B31" w:rsidP="00AD48C4">
      <w:pPr>
        <w:pStyle w:val="Heading3"/>
      </w:pPr>
      <w:r>
        <w:t xml:space="preserve">Who should use this protocol: </w:t>
      </w:r>
    </w:p>
    <w:p w14:paraId="579270A6" w14:textId="1A52C280" w:rsidR="006C4B31" w:rsidRDefault="006C4B31" w:rsidP="001D1562">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Any investigator interacting with and collecting data from human participants.</w:t>
      </w:r>
    </w:p>
    <w:p w14:paraId="362A376C" w14:textId="10B8F618" w:rsidR="006C4B31" w:rsidRDefault="00067BFF" w:rsidP="001D1562">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Any investigator interacting with human participants</w:t>
      </w:r>
      <w:r w:rsidR="00611F15" w:rsidRPr="00611F15">
        <w:rPr>
          <w:rFonts w:asciiTheme="minorHAnsi" w:hAnsiTheme="minorHAnsi" w:cstheme="minorHAnsi"/>
          <w:color w:val="000000" w:themeColor="text1"/>
        </w:rPr>
        <w:t xml:space="preserve"> </w:t>
      </w:r>
      <w:r w:rsidR="00611F15">
        <w:rPr>
          <w:rFonts w:asciiTheme="minorHAnsi" w:hAnsiTheme="minorHAnsi" w:cstheme="minorHAnsi"/>
          <w:color w:val="000000" w:themeColor="text1"/>
        </w:rPr>
        <w:t>and collecting data from human participants</w:t>
      </w:r>
      <w:r>
        <w:rPr>
          <w:rFonts w:asciiTheme="minorHAnsi" w:hAnsiTheme="minorHAnsi" w:cstheme="minorHAnsi"/>
          <w:color w:val="000000" w:themeColor="text1"/>
        </w:rPr>
        <w:t xml:space="preserve"> </w:t>
      </w:r>
      <w:r w:rsidRPr="00067BFF">
        <w:rPr>
          <w:rFonts w:asciiTheme="minorHAnsi" w:hAnsiTheme="minorHAnsi" w:cstheme="minorHAnsi"/>
          <w:i/>
          <w:iCs/>
          <w:color w:val="000000" w:themeColor="text1"/>
        </w:rPr>
        <w:t>and</w:t>
      </w:r>
      <w:r>
        <w:rPr>
          <w:rFonts w:asciiTheme="minorHAnsi" w:hAnsiTheme="minorHAnsi" w:cstheme="minorHAnsi"/>
          <w:color w:val="000000" w:themeColor="text1"/>
        </w:rPr>
        <w:t xml:space="preserve"> collecting secondary/archival/existing data.</w:t>
      </w:r>
    </w:p>
    <w:p w14:paraId="5BBEAA49" w14:textId="161DCBB4" w:rsidR="003F1495" w:rsidRPr="00AD48C4" w:rsidRDefault="003F1495" w:rsidP="00AD48C4">
      <w:pPr>
        <w:pStyle w:val="ListParagraph"/>
        <w:numPr>
          <w:ilvl w:val="0"/>
          <w:numId w:val="12"/>
        </w:numPr>
        <w:rPr>
          <w:rFonts w:asciiTheme="minorHAnsi" w:hAnsiTheme="minorHAnsi" w:cstheme="minorHAnsi"/>
          <w:color w:val="000000" w:themeColor="text1"/>
        </w:rPr>
      </w:pPr>
      <w:r w:rsidRPr="003B358B">
        <w:rPr>
          <w:rFonts w:asciiTheme="minorHAnsi" w:hAnsiTheme="minorHAnsi" w:cstheme="minorHAnsi"/>
          <w:b/>
          <w:bCs/>
          <w:color w:val="000000" w:themeColor="text1"/>
        </w:rPr>
        <w:t>Any investigator collecting or using secondary/archival/existing data</w:t>
      </w:r>
      <w:r w:rsidR="00D30673" w:rsidRPr="003B358B">
        <w:rPr>
          <w:rFonts w:asciiTheme="minorHAnsi" w:hAnsiTheme="minorHAnsi" w:cstheme="minorHAnsi"/>
          <w:b/>
          <w:bCs/>
          <w:color w:val="000000" w:themeColor="text1"/>
        </w:rPr>
        <w:t xml:space="preserve"> only</w:t>
      </w:r>
      <w:r w:rsidRPr="003B358B">
        <w:rPr>
          <w:rFonts w:asciiTheme="minorHAnsi" w:hAnsiTheme="minorHAnsi" w:cstheme="minorHAnsi"/>
          <w:b/>
          <w:bCs/>
          <w:color w:val="000000" w:themeColor="text1"/>
        </w:rPr>
        <w:t xml:space="preserve">. Please fill out </w:t>
      </w:r>
      <w:r w:rsidR="00EE3054" w:rsidRPr="003B358B">
        <w:rPr>
          <w:rFonts w:asciiTheme="minorHAnsi" w:hAnsiTheme="minorHAnsi" w:cstheme="minorHAnsi"/>
          <w:b/>
          <w:bCs/>
          <w:color w:val="000000" w:themeColor="text1"/>
        </w:rPr>
        <w:t xml:space="preserve">the following </w:t>
      </w:r>
      <w:r w:rsidRPr="003B358B">
        <w:rPr>
          <w:rFonts w:asciiTheme="minorHAnsi" w:hAnsiTheme="minorHAnsi" w:cstheme="minorHAnsi"/>
          <w:b/>
          <w:bCs/>
          <w:color w:val="000000" w:themeColor="text1"/>
        </w:rPr>
        <w:t>sections</w:t>
      </w:r>
      <w:r w:rsidR="00EE3054" w:rsidRPr="003B358B">
        <w:rPr>
          <w:rFonts w:asciiTheme="minorHAnsi" w:hAnsiTheme="minorHAnsi" w:cstheme="minorHAnsi"/>
          <w:b/>
          <w:bCs/>
          <w:color w:val="000000" w:themeColor="text1"/>
        </w:rPr>
        <w:t xml:space="preserve"> </w:t>
      </w:r>
      <w:r w:rsidR="00EE3054" w:rsidRPr="003B358B">
        <w:rPr>
          <w:rFonts w:asciiTheme="minorHAnsi" w:hAnsiTheme="minorHAnsi" w:cstheme="minorHAnsi"/>
          <w:b/>
          <w:bCs/>
          <w:i/>
          <w:iCs/>
          <w:color w:val="000000" w:themeColor="text1"/>
        </w:rPr>
        <w:t>only:</w:t>
      </w:r>
      <w:r w:rsidR="00EE3054">
        <w:rPr>
          <w:rFonts w:asciiTheme="minorHAnsi" w:hAnsiTheme="minorHAnsi" w:cstheme="minorHAnsi"/>
          <w:color w:val="000000" w:themeColor="text1"/>
        </w:rPr>
        <w:t xml:space="preserve"> </w:t>
      </w:r>
      <w:hyperlink w:anchor="_General_Information" w:history="1">
        <w:r w:rsidR="00EE3054" w:rsidRPr="00EE3054">
          <w:rPr>
            <w:rStyle w:val="Hyperlink"/>
            <w:rFonts w:asciiTheme="minorHAnsi" w:hAnsiTheme="minorHAnsi" w:cstheme="minorHAnsi"/>
          </w:rPr>
          <w:t>General Information</w:t>
        </w:r>
      </w:hyperlink>
      <w:r w:rsidR="00EE3054">
        <w:rPr>
          <w:rFonts w:asciiTheme="minorHAnsi" w:hAnsiTheme="minorHAnsi" w:cstheme="minorHAnsi"/>
          <w:color w:val="000000" w:themeColor="text1"/>
        </w:rPr>
        <w:t xml:space="preserve">, </w:t>
      </w:r>
      <w:hyperlink w:anchor="_Study_Information" w:history="1">
        <w:r w:rsidR="00EE3054" w:rsidRPr="00EE3054">
          <w:rPr>
            <w:rStyle w:val="Hyperlink"/>
            <w:rFonts w:asciiTheme="minorHAnsi" w:hAnsiTheme="minorHAnsi" w:cstheme="minorHAnsi"/>
          </w:rPr>
          <w:t>Study Information</w:t>
        </w:r>
      </w:hyperlink>
      <w:r w:rsidR="00EE3054">
        <w:rPr>
          <w:rFonts w:asciiTheme="minorHAnsi" w:hAnsiTheme="minorHAnsi" w:cstheme="minorHAnsi"/>
          <w:color w:val="000000" w:themeColor="text1"/>
        </w:rPr>
        <w:t xml:space="preserve">, </w:t>
      </w:r>
      <w:hyperlink w:anchor="_Secondary/Archival/Existing_Data" w:history="1">
        <w:r w:rsidR="00EE3054" w:rsidRPr="00EE3054">
          <w:rPr>
            <w:rStyle w:val="Hyperlink"/>
            <w:rFonts w:asciiTheme="minorHAnsi" w:hAnsiTheme="minorHAnsi" w:cstheme="minorHAnsi"/>
          </w:rPr>
          <w:t>Secondary/Archival/Existing Data</w:t>
        </w:r>
      </w:hyperlink>
      <w:r w:rsidR="00EE3054">
        <w:rPr>
          <w:rFonts w:asciiTheme="minorHAnsi" w:hAnsiTheme="minorHAnsi" w:cstheme="minorHAnsi"/>
          <w:color w:val="000000" w:themeColor="text1"/>
        </w:rPr>
        <w:t xml:space="preserve"> </w:t>
      </w:r>
      <w:r w:rsidR="00EA2BD3">
        <w:rPr>
          <w:rFonts w:asciiTheme="minorHAnsi" w:hAnsiTheme="minorHAnsi" w:cstheme="minorHAnsi"/>
          <w:color w:val="000000" w:themeColor="text1"/>
        </w:rPr>
        <w:t>and</w:t>
      </w:r>
      <w:r w:rsidR="00EE3054">
        <w:rPr>
          <w:rFonts w:asciiTheme="minorHAnsi" w:hAnsiTheme="minorHAnsi" w:cstheme="minorHAnsi"/>
          <w:color w:val="000000" w:themeColor="text1"/>
        </w:rPr>
        <w:t xml:space="preserve"> if applicable, </w:t>
      </w:r>
      <w:hyperlink w:anchor="_Collaboration" w:history="1">
        <w:r w:rsidR="00EE3054" w:rsidRPr="00EE3054">
          <w:rPr>
            <w:rStyle w:val="Hyperlink"/>
            <w:rFonts w:asciiTheme="minorHAnsi" w:hAnsiTheme="minorHAnsi" w:cstheme="minorHAnsi"/>
          </w:rPr>
          <w:t>Collaboration</w:t>
        </w:r>
      </w:hyperlink>
      <w:r w:rsidR="00EE3054">
        <w:rPr>
          <w:rFonts w:asciiTheme="minorHAnsi" w:hAnsiTheme="minorHAnsi" w:cstheme="minorHAnsi"/>
          <w:color w:val="000000" w:themeColor="text1"/>
        </w:rPr>
        <w:t>.</w:t>
      </w:r>
    </w:p>
    <w:p w14:paraId="3879498F" w14:textId="68A40633" w:rsidR="00AD48C4" w:rsidRPr="00AD48C4" w:rsidRDefault="00AD48C4" w:rsidP="00AD48C4">
      <w:pPr>
        <w:pStyle w:val="Heading3"/>
      </w:pPr>
      <w:r w:rsidRPr="00AD48C4">
        <w:t xml:space="preserve">Are the </w:t>
      </w:r>
      <w:r w:rsidR="00EA2BD3">
        <w:t>prompts</w:t>
      </w:r>
      <w:r w:rsidRPr="00AD48C4">
        <w:t xml:space="preserve"> </w:t>
      </w:r>
      <w:r>
        <w:t>in</w:t>
      </w:r>
      <w:r w:rsidRPr="00AD48C4">
        <w:t xml:space="preserve"> this protocol</w:t>
      </w:r>
      <w:r w:rsidR="00EA2BD3">
        <w:t xml:space="preserve"> </w:t>
      </w:r>
      <w:r w:rsidR="00EA2BD3" w:rsidRPr="00EA2BD3">
        <w:rPr>
          <w:i/>
          <w:iCs/>
        </w:rPr>
        <w:t>also</w:t>
      </w:r>
      <w:r w:rsidRPr="00AD48C4">
        <w:t xml:space="preserve"> in iStar?</w:t>
      </w:r>
    </w:p>
    <w:p w14:paraId="243BFEC3" w14:textId="2EEAE17C" w:rsidR="00067BFF" w:rsidRPr="00AD48C4" w:rsidRDefault="00AD48C4" w:rsidP="00AD48C4">
      <w:pPr>
        <w:pStyle w:val="ListParagraph"/>
        <w:numPr>
          <w:ilvl w:val="0"/>
          <w:numId w:val="16"/>
        </w:numPr>
      </w:pPr>
      <w:r w:rsidRPr="00AD48C4">
        <w:t xml:space="preserve">No, the </w:t>
      </w:r>
      <w:r w:rsidR="00EA2BD3">
        <w:t>prompt</w:t>
      </w:r>
      <w:r w:rsidRPr="00AD48C4">
        <w:t>s in this protocol are not</w:t>
      </w:r>
      <w:r w:rsidR="00E92331">
        <w:t xml:space="preserve"> in</w:t>
      </w:r>
      <w:r w:rsidRPr="00AD48C4">
        <w:t xml:space="preserve"> </w:t>
      </w:r>
      <w:proofErr w:type="spellStart"/>
      <w:r w:rsidRPr="00AD48C4">
        <w:t>iStar</w:t>
      </w:r>
      <w:proofErr w:type="spellEnd"/>
      <w:r w:rsidR="00672C94">
        <w:t xml:space="preserve">. There </w:t>
      </w:r>
      <w:r>
        <w:t>are</w:t>
      </w:r>
      <w:r w:rsidRPr="00AD48C4">
        <w:t xml:space="preserve"> no duplicative </w:t>
      </w:r>
      <w:r w:rsidR="00EA2BD3">
        <w:t>prompt</w:t>
      </w:r>
      <w:r w:rsidRPr="00AD48C4">
        <w:t xml:space="preserve">s. Please address all the </w:t>
      </w:r>
      <w:r w:rsidR="00EA2BD3">
        <w:t>prompt</w:t>
      </w:r>
      <w:r w:rsidRPr="00AD48C4">
        <w:t>s in this protocol.</w:t>
      </w:r>
    </w:p>
    <w:p w14:paraId="4CC0B2AC" w14:textId="171B7364" w:rsidR="00C4562C" w:rsidRPr="00AD48C4" w:rsidRDefault="0021017B" w:rsidP="00AD48C4">
      <w:pPr>
        <w:pStyle w:val="Heading3"/>
      </w:pPr>
      <w:r w:rsidRPr="002F3E2F">
        <w:t>How to complete this protocol:</w:t>
      </w:r>
    </w:p>
    <w:p w14:paraId="69E6D8DF" w14:textId="3D70DBEF" w:rsidR="00C52588" w:rsidRPr="00672C94" w:rsidRDefault="00C52588" w:rsidP="001D1562">
      <w:pPr>
        <w:pStyle w:val="ListParagraph"/>
        <w:numPr>
          <w:ilvl w:val="0"/>
          <w:numId w:val="1"/>
        </w:numPr>
        <w:rPr>
          <w:color w:val="4472C4" w:themeColor="accent1"/>
        </w:rPr>
      </w:pPr>
      <w:r w:rsidRPr="00672C94">
        <w:rPr>
          <w:color w:val="4472C4" w:themeColor="accent1"/>
        </w:rPr>
        <w:t>Please first review the entire protocol</w:t>
      </w:r>
      <w:r w:rsidR="00672C94">
        <w:rPr>
          <w:color w:val="4472C4" w:themeColor="accent1"/>
        </w:rPr>
        <w:t xml:space="preserve"> template</w:t>
      </w:r>
      <w:r w:rsidRPr="00672C94">
        <w:rPr>
          <w:color w:val="4472C4" w:themeColor="accent1"/>
        </w:rPr>
        <w:t>. Please note there are link</w:t>
      </w:r>
      <w:r w:rsidR="00672C94" w:rsidRPr="00672C94">
        <w:rPr>
          <w:color w:val="4472C4" w:themeColor="accent1"/>
        </w:rPr>
        <w:t>s</w:t>
      </w:r>
      <w:r w:rsidRPr="00672C94">
        <w:rPr>
          <w:color w:val="4472C4" w:themeColor="accent1"/>
        </w:rPr>
        <w:t xml:space="preserve"> that will help you throughout the document.</w:t>
      </w:r>
      <w:r w:rsidR="00672C94">
        <w:rPr>
          <w:color w:val="4472C4" w:themeColor="accent1"/>
        </w:rPr>
        <w:t xml:space="preserve"> Taking the time to review the links and listen to the recordings will help you prepare your protocol.</w:t>
      </w:r>
    </w:p>
    <w:p w14:paraId="44159738" w14:textId="503705D0" w:rsidR="00944BCD" w:rsidRPr="00202A52" w:rsidRDefault="00944BCD" w:rsidP="001D1562">
      <w:pPr>
        <w:pStyle w:val="ListParagraph"/>
        <w:numPr>
          <w:ilvl w:val="0"/>
          <w:numId w:val="1"/>
        </w:numPr>
        <w:rPr>
          <w:color w:val="000000" w:themeColor="text1"/>
        </w:rPr>
      </w:pPr>
      <w:r w:rsidRPr="0092590B">
        <w:rPr>
          <w:color w:val="000000"/>
        </w:rPr>
        <w:t>Please answer the prompts by providing all relevant information to each prompt below.</w:t>
      </w:r>
      <w:r w:rsidR="00202A52">
        <w:rPr>
          <w:color w:val="000000"/>
        </w:rPr>
        <w:t xml:space="preserve"> </w:t>
      </w:r>
      <w:r w:rsidR="00202A52" w:rsidRPr="000536E6">
        <w:rPr>
          <w:b/>
          <w:bCs/>
          <w:color w:val="000000"/>
        </w:rPr>
        <w:t xml:space="preserve">Answering the </w:t>
      </w:r>
      <w:r w:rsidR="001A392D">
        <w:rPr>
          <w:b/>
          <w:bCs/>
          <w:color w:val="000000"/>
        </w:rPr>
        <w:t>prompt</w:t>
      </w:r>
      <w:r w:rsidR="00202A52" w:rsidRPr="000536E6">
        <w:rPr>
          <w:b/>
          <w:bCs/>
          <w:color w:val="000000"/>
        </w:rPr>
        <w:t>s is the “protocol</w:t>
      </w:r>
      <w:r w:rsidR="001A392D">
        <w:rPr>
          <w:b/>
          <w:bCs/>
          <w:color w:val="000000"/>
        </w:rPr>
        <w:t>.</w:t>
      </w:r>
      <w:r w:rsidR="00202A52" w:rsidRPr="000536E6">
        <w:rPr>
          <w:b/>
          <w:bCs/>
          <w:color w:val="000000"/>
        </w:rPr>
        <w:t>”</w:t>
      </w:r>
    </w:p>
    <w:p w14:paraId="04FC6F6E" w14:textId="557A4A7E" w:rsidR="000536E6" w:rsidRPr="00AD48C4" w:rsidRDefault="00202A52" w:rsidP="00AD48C4">
      <w:pPr>
        <w:pStyle w:val="ListParagraph"/>
        <w:numPr>
          <w:ilvl w:val="0"/>
          <w:numId w:val="1"/>
        </w:numPr>
        <w:rPr>
          <w:color w:val="000000" w:themeColor="text1"/>
        </w:rPr>
      </w:pPr>
      <w:r>
        <w:rPr>
          <w:color w:val="000000"/>
        </w:rPr>
        <w:t xml:space="preserve">Please </w:t>
      </w:r>
      <w:r w:rsidRPr="00202A52">
        <w:rPr>
          <w:b/>
          <w:bCs/>
          <w:color w:val="000000"/>
        </w:rPr>
        <w:t>do not</w:t>
      </w:r>
      <w:r>
        <w:rPr>
          <w:color w:val="000000"/>
        </w:rPr>
        <w:t xml:space="preserve"> delete the prompt</w:t>
      </w:r>
      <w:r w:rsidR="001A392D">
        <w:rPr>
          <w:color w:val="000000"/>
        </w:rPr>
        <w:t>s</w:t>
      </w:r>
      <w:r>
        <w:rPr>
          <w:color w:val="000000"/>
        </w:rPr>
        <w:t xml:space="preserve">. </w:t>
      </w:r>
    </w:p>
    <w:p w14:paraId="421B8EA5" w14:textId="53988B57" w:rsidR="00CB16AB" w:rsidRPr="0092590B" w:rsidRDefault="00CB16AB" w:rsidP="001D1562">
      <w:pPr>
        <w:pStyle w:val="ListParagraph"/>
        <w:numPr>
          <w:ilvl w:val="0"/>
          <w:numId w:val="1"/>
        </w:numPr>
        <w:rPr>
          <w:rFonts w:asciiTheme="minorHAnsi" w:hAnsiTheme="minorHAnsi" w:cstheme="minorHAnsi"/>
          <w:color w:val="000000" w:themeColor="text1"/>
        </w:rPr>
      </w:pPr>
      <w:r w:rsidRPr="0092590B">
        <w:rPr>
          <w:rFonts w:asciiTheme="minorHAnsi" w:hAnsiTheme="minorHAnsi" w:cstheme="minorHAnsi"/>
          <w:color w:val="000000" w:themeColor="text1"/>
        </w:rPr>
        <w:t xml:space="preserve">If a </w:t>
      </w:r>
      <w:r w:rsidRPr="00191CAC">
        <w:rPr>
          <w:rFonts w:asciiTheme="minorHAnsi" w:hAnsiTheme="minorHAnsi" w:cstheme="minorHAnsi"/>
          <w:b/>
          <w:bCs/>
          <w:color w:val="000000" w:themeColor="text1"/>
        </w:rPr>
        <w:t xml:space="preserve">section is not </w:t>
      </w:r>
      <w:r w:rsidR="009F5418" w:rsidRPr="00191CAC">
        <w:rPr>
          <w:rFonts w:asciiTheme="minorHAnsi" w:hAnsiTheme="minorHAnsi" w:cstheme="minorHAnsi"/>
          <w:b/>
          <w:bCs/>
          <w:color w:val="000000" w:themeColor="text1"/>
        </w:rPr>
        <w:t>applicable</w:t>
      </w:r>
      <w:r w:rsidR="00191CAC">
        <w:rPr>
          <w:rFonts w:asciiTheme="minorHAnsi" w:hAnsiTheme="minorHAnsi" w:cstheme="minorHAnsi"/>
          <w:color w:val="000000" w:themeColor="text1"/>
        </w:rPr>
        <w:t xml:space="preserve"> to your study</w:t>
      </w:r>
      <w:r w:rsidR="009F5418" w:rsidRPr="0092590B">
        <w:rPr>
          <w:rFonts w:asciiTheme="minorHAnsi" w:hAnsiTheme="minorHAnsi" w:cstheme="minorHAnsi"/>
          <w:color w:val="000000" w:themeColor="text1"/>
        </w:rPr>
        <w:t>,</w:t>
      </w:r>
      <w:r w:rsidRPr="0092590B">
        <w:rPr>
          <w:rFonts w:asciiTheme="minorHAnsi" w:hAnsiTheme="minorHAnsi" w:cstheme="minorHAnsi"/>
          <w:color w:val="000000" w:themeColor="text1"/>
        </w:rPr>
        <w:t xml:space="preserve"> please </w:t>
      </w:r>
      <w:r w:rsidRPr="00191CAC">
        <w:rPr>
          <w:rFonts w:asciiTheme="minorHAnsi" w:hAnsiTheme="minorHAnsi" w:cstheme="minorHAnsi"/>
          <w:b/>
          <w:bCs/>
          <w:color w:val="000000" w:themeColor="text1"/>
        </w:rPr>
        <w:t>include n/a in the section</w:t>
      </w:r>
      <w:r w:rsidRPr="0092590B">
        <w:rPr>
          <w:rFonts w:asciiTheme="minorHAnsi" w:hAnsiTheme="minorHAnsi" w:cstheme="minorHAnsi"/>
          <w:color w:val="000000" w:themeColor="text1"/>
        </w:rPr>
        <w:t>.</w:t>
      </w:r>
    </w:p>
    <w:p w14:paraId="00000005" w14:textId="09913894" w:rsidR="00F97E2B" w:rsidRDefault="00D27E7C" w:rsidP="001D1562">
      <w:pPr>
        <w:pStyle w:val="ListParagraph"/>
        <w:numPr>
          <w:ilvl w:val="0"/>
          <w:numId w:val="1"/>
        </w:numPr>
        <w:rPr>
          <w:rFonts w:asciiTheme="minorHAnsi" w:hAnsiTheme="minorHAnsi" w:cstheme="minorHAnsi"/>
          <w:color w:val="000000" w:themeColor="text1"/>
        </w:rPr>
      </w:pPr>
      <w:r w:rsidRPr="0092590B">
        <w:rPr>
          <w:rFonts w:asciiTheme="minorHAnsi" w:hAnsiTheme="minorHAnsi" w:cstheme="minorHAnsi"/>
          <w:color w:val="000000" w:themeColor="text1"/>
        </w:rPr>
        <w:t xml:space="preserve">This protocol </w:t>
      </w:r>
      <w:r w:rsidR="0018235C" w:rsidRPr="0092590B">
        <w:rPr>
          <w:rFonts w:asciiTheme="minorHAnsi" w:hAnsiTheme="minorHAnsi" w:cstheme="minorHAnsi"/>
          <w:b/>
          <w:bCs/>
          <w:color w:val="000000" w:themeColor="text1"/>
        </w:rPr>
        <w:t>must</w:t>
      </w:r>
      <w:r w:rsidR="0018235C" w:rsidRPr="0092590B">
        <w:rPr>
          <w:rFonts w:asciiTheme="minorHAnsi" w:hAnsiTheme="minorHAnsi" w:cstheme="minorHAnsi"/>
          <w:color w:val="000000" w:themeColor="text1"/>
        </w:rPr>
        <w:t xml:space="preserve"> </w:t>
      </w:r>
      <w:r w:rsidRPr="0092590B">
        <w:rPr>
          <w:rFonts w:asciiTheme="minorHAnsi" w:hAnsiTheme="minorHAnsi" w:cstheme="minorHAnsi"/>
          <w:color w:val="000000" w:themeColor="text1"/>
        </w:rPr>
        <w:t>be uploaded to</w:t>
      </w:r>
      <w:r w:rsidRPr="002F3E2F">
        <w:rPr>
          <w:rFonts w:asciiTheme="minorHAnsi" w:hAnsiTheme="minorHAnsi" w:cstheme="minorHAnsi"/>
          <w:color w:val="000000" w:themeColor="text1"/>
        </w:rPr>
        <w:t xml:space="preserve"> Section 5.2 in the iStar application. </w:t>
      </w:r>
      <w:r w:rsidR="0018235C" w:rsidRPr="002F3E2F">
        <w:rPr>
          <w:rFonts w:asciiTheme="minorHAnsi" w:hAnsiTheme="minorHAnsi" w:cstheme="minorHAnsi"/>
          <w:color w:val="000000" w:themeColor="text1"/>
        </w:rPr>
        <w:t xml:space="preserve">Applications without this protocol in Section 5.2 </w:t>
      </w:r>
      <w:r w:rsidR="0018235C" w:rsidRPr="000B27F1">
        <w:rPr>
          <w:rFonts w:asciiTheme="minorHAnsi" w:hAnsiTheme="minorHAnsi" w:cstheme="minorHAnsi"/>
          <w:i/>
          <w:iCs/>
          <w:color w:val="000000" w:themeColor="text1"/>
        </w:rPr>
        <w:t>will</w:t>
      </w:r>
      <w:r w:rsidR="0018235C" w:rsidRPr="002F3E2F">
        <w:rPr>
          <w:rFonts w:asciiTheme="minorHAnsi" w:hAnsiTheme="minorHAnsi" w:cstheme="minorHAnsi"/>
          <w:color w:val="000000" w:themeColor="text1"/>
        </w:rPr>
        <w:t xml:space="preserve"> be returned without review.</w:t>
      </w:r>
    </w:p>
    <w:p w14:paraId="6813AD6C" w14:textId="40205B87" w:rsidR="002F3E2F" w:rsidRDefault="002F3E2F" w:rsidP="001D1562">
      <w:pPr>
        <w:pStyle w:val="ListParagraph"/>
        <w:numPr>
          <w:ilvl w:val="0"/>
          <w:numId w:val="1"/>
        </w:numPr>
        <w:rPr>
          <w:rFonts w:asciiTheme="minorHAnsi" w:hAnsiTheme="minorHAnsi" w:cstheme="minorHAnsi"/>
          <w:i/>
          <w:iCs/>
          <w:color w:val="000000" w:themeColor="text1"/>
        </w:rPr>
      </w:pPr>
      <w:r>
        <w:rPr>
          <w:rFonts w:asciiTheme="minorHAnsi" w:hAnsiTheme="minorHAnsi" w:cstheme="minorHAnsi"/>
          <w:color w:val="000000" w:themeColor="text1"/>
        </w:rPr>
        <w:t xml:space="preserve">Please </w:t>
      </w:r>
      <w:r w:rsidRPr="000B27F1">
        <w:rPr>
          <w:rFonts w:asciiTheme="minorHAnsi" w:hAnsiTheme="minorHAnsi" w:cstheme="minorHAnsi"/>
          <w:b/>
          <w:bCs/>
          <w:color w:val="000000" w:themeColor="text1"/>
        </w:rPr>
        <w:t>do not</w:t>
      </w:r>
      <w:r>
        <w:rPr>
          <w:rFonts w:asciiTheme="minorHAnsi" w:hAnsiTheme="minorHAnsi" w:cstheme="minorHAnsi"/>
          <w:color w:val="000000" w:themeColor="text1"/>
        </w:rPr>
        <w:t xml:space="preserve"> cut and paste information from grant proposals, research proposals, theses, dissertations, or dissertations in practice. </w:t>
      </w:r>
      <w:r w:rsidR="00BC3DDB" w:rsidRPr="000B27F1">
        <w:rPr>
          <w:rFonts w:asciiTheme="minorHAnsi" w:hAnsiTheme="minorHAnsi" w:cstheme="minorHAnsi"/>
          <w:color w:val="000000" w:themeColor="text1"/>
        </w:rPr>
        <w:t>Doing so</w:t>
      </w:r>
      <w:r w:rsidRPr="000B27F1">
        <w:rPr>
          <w:rFonts w:asciiTheme="minorHAnsi" w:hAnsiTheme="minorHAnsi" w:cstheme="minorHAnsi"/>
          <w:color w:val="000000" w:themeColor="text1"/>
        </w:rPr>
        <w:t xml:space="preserve"> </w:t>
      </w:r>
      <w:r w:rsidRPr="000B27F1">
        <w:rPr>
          <w:rFonts w:asciiTheme="minorHAnsi" w:hAnsiTheme="minorHAnsi" w:cstheme="minorHAnsi"/>
          <w:i/>
          <w:iCs/>
          <w:color w:val="000000" w:themeColor="text1"/>
        </w:rPr>
        <w:t>may</w:t>
      </w:r>
      <w:r w:rsidRPr="000B27F1">
        <w:rPr>
          <w:rFonts w:asciiTheme="minorHAnsi" w:hAnsiTheme="minorHAnsi" w:cstheme="minorHAnsi"/>
          <w:color w:val="000000" w:themeColor="text1"/>
        </w:rPr>
        <w:t xml:space="preserve"> result in the return of the application.</w:t>
      </w:r>
    </w:p>
    <w:p w14:paraId="59FA2729" w14:textId="003108F7" w:rsidR="000C0CEC" w:rsidRPr="00AD48C4" w:rsidRDefault="000C0CEC" w:rsidP="00AD48C4">
      <w:pPr>
        <w:pStyle w:val="ListParagraph"/>
        <w:numPr>
          <w:ilvl w:val="0"/>
          <w:numId w:val="1"/>
        </w:numPr>
        <w:rPr>
          <w:rFonts w:asciiTheme="minorHAnsi" w:hAnsiTheme="minorHAnsi" w:cstheme="minorHAnsi"/>
          <w:i/>
          <w:iCs/>
          <w:color w:val="000000" w:themeColor="text1"/>
        </w:rPr>
      </w:pPr>
      <w:r>
        <w:rPr>
          <w:rFonts w:asciiTheme="minorHAnsi" w:hAnsiTheme="minorHAnsi" w:cstheme="minorHAnsi"/>
          <w:color w:val="000000" w:themeColor="text1"/>
        </w:rPr>
        <w:t>Please use lay language to describe the study. Please define all acronyms.</w:t>
      </w:r>
    </w:p>
    <w:p w14:paraId="2B97C39A" w14:textId="5F291E2C" w:rsidR="00AD48C4" w:rsidRPr="00AD48C4" w:rsidRDefault="00AD48C4" w:rsidP="00AD48C4">
      <w:pPr>
        <w:pStyle w:val="Heading3"/>
        <w:rPr>
          <w:bCs/>
        </w:rPr>
      </w:pPr>
      <w:r w:rsidRPr="00AD48C4">
        <w:rPr>
          <w:bCs/>
        </w:rPr>
        <w:t xml:space="preserve">Additional supplemental information that may be needed: </w:t>
      </w:r>
    </w:p>
    <w:p w14:paraId="5193F370" w14:textId="797AADCB" w:rsidR="001F4AFA" w:rsidRPr="001F4AFA" w:rsidRDefault="001F4AFA" w:rsidP="000C0CEC">
      <w:pPr>
        <w:pStyle w:val="ListParagraph"/>
        <w:numPr>
          <w:ilvl w:val="0"/>
          <w:numId w:val="1"/>
        </w:numPr>
        <w:ind w:left="1080"/>
        <w:rPr>
          <w:rFonts w:asciiTheme="minorHAnsi" w:hAnsiTheme="minorHAnsi" w:cstheme="minorHAnsi"/>
          <w:i/>
          <w:iCs/>
          <w:color w:val="000000" w:themeColor="text1"/>
        </w:rPr>
      </w:pPr>
      <w:r>
        <w:rPr>
          <w:rFonts w:asciiTheme="minorHAnsi" w:hAnsiTheme="minorHAnsi" w:cstheme="minorHAnsi"/>
          <w:color w:val="000000" w:themeColor="text1"/>
        </w:rPr>
        <w:t xml:space="preserve">If your study is exempt and you are conducting an interview or focus group with participants, submit an </w:t>
      </w:r>
      <w:hyperlink r:id="rId11" w:history="1">
        <w:r w:rsidRPr="001F4AFA">
          <w:rPr>
            <w:rStyle w:val="Hyperlink"/>
            <w:rFonts w:asciiTheme="minorHAnsi" w:hAnsiTheme="minorHAnsi" w:cstheme="minorHAnsi"/>
          </w:rPr>
          <w:t>information sheet</w:t>
        </w:r>
      </w:hyperlink>
      <w:r>
        <w:rPr>
          <w:rFonts w:asciiTheme="minorHAnsi" w:hAnsiTheme="minorHAnsi" w:cstheme="minorHAnsi"/>
          <w:color w:val="000000" w:themeColor="text1"/>
        </w:rPr>
        <w:t xml:space="preserve"> and </w:t>
      </w:r>
      <w:hyperlink r:id="rId12" w:history="1">
        <w:r w:rsidRPr="001F4AFA">
          <w:rPr>
            <w:rStyle w:val="Hyperlink"/>
            <w:rFonts w:asciiTheme="minorHAnsi" w:hAnsiTheme="minorHAnsi" w:cstheme="minorHAnsi"/>
          </w:rPr>
          <w:t>recruitment document(s)</w:t>
        </w:r>
      </w:hyperlink>
      <w:r>
        <w:rPr>
          <w:rFonts w:asciiTheme="minorHAnsi" w:hAnsiTheme="minorHAnsi" w:cstheme="minorHAnsi"/>
          <w:color w:val="000000" w:themeColor="text1"/>
        </w:rPr>
        <w:t xml:space="preserve"> to section 40.1. [This is common in student research].</w:t>
      </w:r>
    </w:p>
    <w:p w14:paraId="16B77722" w14:textId="2BFC4025" w:rsidR="00067BFF" w:rsidRPr="005E026F" w:rsidRDefault="001F4AFA" w:rsidP="000C0CEC">
      <w:pPr>
        <w:pStyle w:val="ListParagraph"/>
        <w:numPr>
          <w:ilvl w:val="0"/>
          <w:numId w:val="1"/>
        </w:numPr>
        <w:ind w:left="1080"/>
        <w:rPr>
          <w:rStyle w:val="Hyperlink"/>
          <w:rFonts w:asciiTheme="minorHAnsi" w:hAnsiTheme="minorHAnsi" w:cstheme="minorHAnsi"/>
          <w:i/>
          <w:iCs/>
          <w:color w:val="000000" w:themeColor="text1"/>
          <w:u w:val="none"/>
        </w:rPr>
      </w:pPr>
      <w:r>
        <w:rPr>
          <w:rFonts w:asciiTheme="minorHAnsi" w:hAnsiTheme="minorHAnsi" w:cstheme="minorHAnsi"/>
          <w:color w:val="000000" w:themeColor="text1"/>
        </w:rPr>
        <w:t>I</w:t>
      </w:r>
      <w:r w:rsidR="00067BFF">
        <w:rPr>
          <w:rFonts w:asciiTheme="minorHAnsi" w:hAnsiTheme="minorHAnsi" w:cstheme="minorHAnsi"/>
          <w:color w:val="000000" w:themeColor="text1"/>
        </w:rPr>
        <w:t xml:space="preserve">f </w:t>
      </w:r>
      <w:r w:rsidR="000C0CEC">
        <w:rPr>
          <w:rFonts w:asciiTheme="minorHAnsi" w:hAnsiTheme="minorHAnsi" w:cstheme="minorHAnsi"/>
          <w:color w:val="000000" w:themeColor="text1"/>
        </w:rPr>
        <w:t>working</w:t>
      </w:r>
      <w:r w:rsidR="00067BFF">
        <w:rPr>
          <w:rFonts w:asciiTheme="minorHAnsi" w:hAnsiTheme="minorHAnsi" w:cstheme="minorHAnsi"/>
          <w:color w:val="000000" w:themeColor="text1"/>
        </w:rPr>
        <w:t xml:space="preserve"> with American Indian/Alaska Native or other Indigenous Populations </w:t>
      </w:r>
      <w:hyperlink r:id="rId13" w:history="1">
        <w:r w:rsidR="00067BFF" w:rsidRPr="00FF0149">
          <w:rPr>
            <w:rStyle w:val="Hyperlink"/>
            <w:rFonts w:asciiTheme="minorHAnsi" w:hAnsiTheme="minorHAnsi" w:cstheme="minorHAnsi"/>
          </w:rPr>
          <w:t xml:space="preserve">this additional supplemental form </w:t>
        </w:r>
        <w:r w:rsidR="00FF0149" w:rsidRPr="00FF0149">
          <w:rPr>
            <w:rStyle w:val="Hyperlink"/>
            <w:rFonts w:asciiTheme="minorHAnsi" w:hAnsiTheme="minorHAnsi" w:cstheme="minorHAnsi"/>
          </w:rPr>
          <w:t>must</w:t>
        </w:r>
        <w:r w:rsidR="00067BFF" w:rsidRPr="00FF0149">
          <w:rPr>
            <w:rStyle w:val="Hyperlink"/>
            <w:rFonts w:asciiTheme="minorHAnsi" w:hAnsiTheme="minorHAnsi" w:cstheme="minorHAnsi"/>
          </w:rPr>
          <w:t xml:space="preserve"> be attached to iStar Section 40.</w:t>
        </w:r>
      </w:hyperlink>
    </w:p>
    <w:p w14:paraId="6F5B7B63" w14:textId="6BCBF331" w:rsidR="000C0CEC" w:rsidRPr="000C0CEC" w:rsidRDefault="005E026F" w:rsidP="000C0CEC">
      <w:pPr>
        <w:pStyle w:val="ListParagraph"/>
        <w:numPr>
          <w:ilvl w:val="0"/>
          <w:numId w:val="1"/>
        </w:numPr>
        <w:ind w:left="1080"/>
        <w:rPr>
          <w:rStyle w:val="Hyperlink"/>
          <w:rFonts w:asciiTheme="minorHAnsi" w:hAnsiTheme="minorHAnsi" w:cstheme="minorHAnsi"/>
          <w:i/>
          <w:iCs/>
          <w:color w:val="000000" w:themeColor="text1"/>
          <w:u w:val="none"/>
        </w:rPr>
      </w:pPr>
      <w:r>
        <w:rPr>
          <w:rStyle w:val="Hyperlink"/>
          <w:rFonts w:asciiTheme="minorHAnsi" w:hAnsiTheme="minorHAnsi" w:cstheme="minorHAnsi"/>
          <w:color w:val="000000" w:themeColor="text1"/>
          <w:u w:val="none"/>
        </w:rPr>
        <w:lastRenderedPageBreak/>
        <w:t xml:space="preserve">If </w:t>
      </w:r>
      <w:r w:rsidR="00280349">
        <w:rPr>
          <w:rStyle w:val="Hyperlink"/>
          <w:rFonts w:asciiTheme="minorHAnsi" w:hAnsiTheme="minorHAnsi" w:cstheme="minorHAnsi"/>
          <w:color w:val="000000" w:themeColor="text1"/>
          <w:u w:val="none"/>
        </w:rPr>
        <w:t xml:space="preserve">conducting a full board </w:t>
      </w:r>
      <w:r w:rsidR="0092590B">
        <w:rPr>
          <w:rStyle w:val="Hyperlink"/>
          <w:rFonts w:asciiTheme="minorHAnsi" w:hAnsiTheme="minorHAnsi" w:cstheme="minorHAnsi"/>
          <w:color w:val="000000" w:themeColor="text1"/>
          <w:u w:val="none"/>
        </w:rPr>
        <w:t>study,</w:t>
      </w:r>
      <w:r w:rsidR="00280349">
        <w:rPr>
          <w:rStyle w:val="Hyperlink"/>
          <w:rFonts w:asciiTheme="minorHAnsi" w:hAnsiTheme="minorHAnsi" w:cstheme="minorHAnsi"/>
          <w:color w:val="000000" w:themeColor="text1"/>
          <w:u w:val="none"/>
        </w:rPr>
        <w:t xml:space="preserve"> </w:t>
      </w:r>
      <w:hyperlink r:id="rId14" w:history="1">
        <w:r w:rsidR="00280349" w:rsidRPr="00E70B39">
          <w:rPr>
            <w:rStyle w:val="Hyperlink"/>
            <w:rFonts w:asciiTheme="minorHAnsi" w:hAnsiTheme="minorHAnsi" w:cstheme="minorHAnsi"/>
          </w:rPr>
          <w:t>please include</w:t>
        </w:r>
        <w:r w:rsidR="001144F0" w:rsidRPr="00E70B39">
          <w:rPr>
            <w:rStyle w:val="Hyperlink"/>
            <w:rFonts w:asciiTheme="minorHAnsi" w:hAnsiTheme="minorHAnsi" w:cstheme="minorHAnsi"/>
          </w:rPr>
          <w:t xml:space="preserve"> this</w:t>
        </w:r>
        <w:r w:rsidR="00280349" w:rsidRPr="00E70B39">
          <w:rPr>
            <w:rStyle w:val="Hyperlink"/>
            <w:rFonts w:asciiTheme="minorHAnsi" w:hAnsiTheme="minorHAnsi" w:cstheme="minorHAnsi"/>
          </w:rPr>
          <w:t xml:space="preserve"> </w:t>
        </w:r>
        <w:r w:rsidR="00741E26" w:rsidRPr="00E70B39">
          <w:rPr>
            <w:rStyle w:val="Hyperlink"/>
            <w:rFonts w:asciiTheme="minorHAnsi" w:hAnsiTheme="minorHAnsi" w:cstheme="minorHAnsi"/>
          </w:rPr>
          <w:t xml:space="preserve">additional supplemental </w:t>
        </w:r>
        <w:r w:rsidR="00280349" w:rsidRPr="00E70B39">
          <w:rPr>
            <w:rStyle w:val="Hyperlink"/>
            <w:rFonts w:asciiTheme="minorHAnsi" w:hAnsiTheme="minorHAnsi" w:cstheme="minorHAnsi"/>
          </w:rPr>
          <w:t>information in iStar Section 40.</w:t>
        </w:r>
      </w:hyperlink>
    </w:p>
    <w:p w14:paraId="1CC45F85" w14:textId="223F0A14" w:rsidR="000C0CEC" w:rsidRPr="000C0CEC" w:rsidRDefault="000C0CEC" w:rsidP="000C0CEC">
      <w:pPr>
        <w:pStyle w:val="ListParagraph"/>
        <w:numPr>
          <w:ilvl w:val="0"/>
          <w:numId w:val="1"/>
        </w:numPr>
        <w:ind w:left="1080"/>
        <w:rPr>
          <w:rStyle w:val="Hyperlink"/>
          <w:rFonts w:asciiTheme="minorHAnsi" w:hAnsiTheme="minorHAnsi" w:cstheme="minorHAnsi"/>
          <w:i/>
          <w:iCs/>
          <w:color w:val="000000" w:themeColor="text1"/>
          <w:u w:val="none"/>
        </w:rPr>
      </w:pPr>
      <w:r w:rsidRPr="000C0CEC">
        <w:rPr>
          <w:rFonts w:asciiTheme="minorHAnsi" w:hAnsiTheme="minorHAnsi" w:cstheme="minorHAnsi"/>
          <w:color w:val="000000" w:themeColor="text1"/>
        </w:rPr>
        <w:t xml:space="preserve">If compensating participants, </w:t>
      </w:r>
      <w:hyperlink r:id="rId15" w:history="1">
        <w:r w:rsidRPr="000C0CEC">
          <w:rPr>
            <w:rStyle w:val="Hyperlink"/>
            <w:rFonts w:asciiTheme="minorHAnsi" w:hAnsiTheme="minorHAnsi" w:cstheme="minorHAnsi"/>
          </w:rPr>
          <w:t>please review this guidance to supplement iStar Question 25.2.</w:t>
        </w:r>
      </w:hyperlink>
      <w:r w:rsidR="00AD48C4">
        <w:rPr>
          <w:rStyle w:val="Hyperlink"/>
          <w:rFonts w:asciiTheme="minorHAnsi" w:hAnsiTheme="minorHAnsi" w:cstheme="minorHAnsi"/>
        </w:rPr>
        <w:t xml:space="preserve"> </w:t>
      </w:r>
      <w:r w:rsidR="00AD48C4" w:rsidRPr="00AD48C4">
        <w:rPr>
          <w:rStyle w:val="Hyperlink"/>
          <w:rFonts w:asciiTheme="minorHAnsi" w:hAnsiTheme="minorHAnsi" w:cstheme="minorHAnsi"/>
          <w:color w:val="000000" w:themeColor="text1"/>
          <w:u w:val="none"/>
        </w:rPr>
        <w:t xml:space="preserve">This guide is meant to help you </w:t>
      </w:r>
      <w:r w:rsidR="000B27F1">
        <w:rPr>
          <w:rStyle w:val="Hyperlink"/>
          <w:rFonts w:asciiTheme="minorHAnsi" w:hAnsiTheme="minorHAnsi" w:cstheme="minorHAnsi"/>
          <w:color w:val="000000" w:themeColor="text1"/>
          <w:u w:val="none"/>
        </w:rPr>
        <w:t>respond to</w:t>
      </w:r>
      <w:r w:rsidR="00AD48C4" w:rsidRPr="00AD48C4">
        <w:rPr>
          <w:rStyle w:val="Hyperlink"/>
          <w:rFonts w:asciiTheme="minorHAnsi" w:hAnsiTheme="minorHAnsi" w:cstheme="minorHAnsi"/>
          <w:color w:val="000000" w:themeColor="text1"/>
          <w:u w:val="none"/>
        </w:rPr>
        <w:t xml:space="preserve"> iStar </w:t>
      </w:r>
      <w:r w:rsidR="000B27F1">
        <w:rPr>
          <w:rStyle w:val="Hyperlink"/>
          <w:rFonts w:asciiTheme="minorHAnsi" w:hAnsiTheme="minorHAnsi" w:cstheme="minorHAnsi"/>
          <w:color w:val="000000" w:themeColor="text1"/>
          <w:u w:val="none"/>
        </w:rPr>
        <w:t>prompt</w:t>
      </w:r>
      <w:r w:rsidR="00AD48C4" w:rsidRPr="00AD48C4">
        <w:rPr>
          <w:rStyle w:val="Hyperlink"/>
          <w:rFonts w:asciiTheme="minorHAnsi" w:hAnsiTheme="minorHAnsi" w:cstheme="minorHAnsi"/>
          <w:color w:val="000000" w:themeColor="text1"/>
          <w:u w:val="none"/>
        </w:rPr>
        <w:t xml:space="preserve"> 25.2.</w:t>
      </w:r>
    </w:p>
    <w:p w14:paraId="5E4BE5DC" w14:textId="6EDDF08D" w:rsidR="000757E2" w:rsidRPr="001005E9" w:rsidRDefault="000757E2" w:rsidP="000C0CEC">
      <w:pPr>
        <w:pStyle w:val="ListParagraph"/>
        <w:numPr>
          <w:ilvl w:val="0"/>
          <w:numId w:val="1"/>
        </w:numPr>
        <w:ind w:left="1080"/>
        <w:rPr>
          <w:rFonts w:asciiTheme="minorHAnsi" w:hAnsiTheme="minorHAnsi" w:cstheme="minorHAnsi"/>
          <w:i/>
          <w:iCs/>
          <w:color w:val="000000" w:themeColor="text1"/>
        </w:rPr>
      </w:pPr>
      <w:r w:rsidRPr="001351A2">
        <w:rPr>
          <w:rFonts w:asciiTheme="minorHAnsi" w:hAnsiTheme="minorHAnsi" w:cstheme="minorHAnsi"/>
          <w:color w:val="000000" w:themeColor="text1"/>
        </w:rPr>
        <w:t xml:space="preserve">If sharing or receiving data or materials/specimens please check with </w:t>
      </w:r>
      <w:hyperlink r:id="rId16" w:history="1">
        <w:r w:rsidRPr="001351A2">
          <w:rPr>
            <w:rStyle w:val="Hyperlink"/>
            <w:rFonts w:asciiTheme="minorHAnsi" w:hAnsiTheme="minorHAnsi" w:cstheme="minorHAnsi"/>
          </w:rPr>
          <w:t>USC Stevens Center</w:t>
        </w:r>
      </w:hyperlink>
      <w:r w:rsidRPr="001351A2">
        <w:rPr>
          <w:rFonts w:asciiTheme="minorHAnsi" w:hAnsiTheme="minorHAnsi" w:cstheme="minorHAnsi"/>
          <w:color w:val="000000" w:themeColor="text1"/>
        </w:rPr>
        <w:t xml:space="preserve"> to determine if a Data Use Agreement is required. This does not to be reviewed by the IRB, however, it is the investigator’s responsibility to double check.</w:t>
      </w:r>
    </w:p>
    <w:p w14:paraId="68BDFE45" w14:textId="77777777" w:rsidR="002F282A" w:rsidRPr="002F282A" w:rsidRDefault="001005E9" w:rsidP="002F282A">
      <w:pPr>
        <w:pStyle w:val="ListParagraph"/>
        <w:numPr>
          <w:ilvl w:val="0"/>
          <w:numId w:val="1"/>
        </w:numPr>
        <w:ind w:left="1080"/>
        <w:rPr>
          <w:rFonts w:asciiTheme="minorHAnsi" w:hAnsiTheme="minorHAnsi" w:cstheme="minorHAnsi"/>
          <w:i/>
          <w:iCs/>
          <w:color w:val="000000" w:themeColor="text1"/>
        </w:rPr>
      </w:pPr>
      <w:r>
        <w:rPr>
          <w:rFonts w:asciiTheme="minorHAnsi" w:hAnsiTheme="minorHAnsi" w:cstheme="minorHAnsi"/>
          <w:color w:val="000000" w:themeColor="text1"/>
        </w:rPr>
        <w:t xml:space="preserve">If it is a reasonable expectation that you will have even a </w:t>
      </w:r>
      <w:r w:rsidRPr="001005E9">
        <w:rPr>
          <w:rFonts w:asciiTheme="minorHAnsi" w:hAnsiTheme="minorHAnsi" w:cstheme="minorHAnsi"/>
          <w:color w:val="000000" w:themeColor="text1"/>
          <w:u w:val="single"/>
        </w:rPr>
        <w:t>single research</w:t>
      </w:r>
      <w:r>
        <w:rPr>
          <w:rFonts w:asciiTheme="minorHAnsi" w:hAnsiTheme="minorHAnsi" w:cstheme="minorHAnsi"/>
          <w:color w:val="000000" w:themeColor="text1"/>
        </w:rPr>
        <w:t xml:space="preserve"> participant </w:t>
      </w:r>
      <w:r w:rsidR="00563A64">
        <w:rPr>
          <w:rFonts w:asciiTheme="minorHAnsi" w:hAnsiTheme="minorHAnsi" w:cstheme="minorHAnsi"/>
          <w:color w:val="000000" w:themeColor="text1"/>
        </w:rPr>
        <w:t>that lives in the</w:t>
      </w:r>
      <w:r>
        <w:rPr>
          <w:rFonts w:asciiTheme="minorHAnsi" w:hAnsiTheme="minorHAnsi" w:cstheme="minorHAnsi"/>
          <w:color w:val="000000" w:themeColor="text1"/>
        </w:rPr>
        <w:t xml:space="preserve"> European Union, </w:t>
      </w:r>
      <w:r w:rsidR="00CB6AAA">
        <w:rPr>
          <w:rFonts w:asciiTheme="minorHAnsi" w:hAnsiTheme="minorHAnsi" w:cstheme="minorHAnsi"/>
          <w:color w:val="000000" w:themeColor="text1"/>
        </w:rPr>
        <w:t>please review the</w:t>
      </w:r>
      <w:r>
        <w:rPr>
          <w:rFonts w:asciiTheme="minorHAnsi" w:hAnsiTheme="minorHAnsi" w:cstheme="minorHAnsi"/>
          <w:color w:val="000000" w:themeColor="text1"/>
        </w:rPr>
        <w:t xml:space="preserve"> form </w:t>
      </w:r>
      <w:r w:rsidRPr="00CB6AAA">
        <w:rPr>
          <w:rFonts w:asciiTheme="minorHAnsi" w:hAnsiTheme="minorHAnsi" w:cstheme="minorHAnsi"/>
          <w:color w:val="000000" w:themeColor="text1"/>
        </w:rPr>
        <w:t xml:space="preserve">titled “Consent to Collect and Process Personal Data from the European Union” </w:t>
      </w:r>
      <w:r w:rsidR="00CB6AAA">
        <w:rPr>
          <w:rFonts w:asciiTheme="minorHAnsi" w:hAnsiTheme="minorHAnsi" w:cstheme="minorHAnsi"/>
          <w:color w:val="000000" w:themeColor="text1"/>
        </w:rPr>
        <w:t>on the website under “Other Forms and Templates” on our “</w:t>
      </w:r>
      <w:hyperlink r:id="rId17" w:history="1">
        <w:r w:rsidR="00CB6AAA" w:rsidRPr="00CB6AAA">
          <w:rPr>
            <w:rStyle w:val="Hyperlink"/>
            <w:rFonts w:asciiTheme="minorHAnsi" w:hAnsiTheme="minorHAnsi" w:cstheme="minorHAnsi"/>
          </w:rPr>
          <w:t>Forms and Templates</w:t>
        </w:r>
      </w:hyperlink>
      <w:r w:rsidR="00CB6AAA">
        <w:rPr>
          <w:rFonts w:asciiTheme="minorHAnsi" w:hAnsiTheme="minorHAnsi" w:cstheme="minorHAnsi"/>
          <w:color w:val="000000" w:themeColor="text1"/>
        </w:rPr>
        <w:t>” page. If applicable attach to</w:t>
      </w:r>
      <w:r w:rsidRPr="00CB6AAA">
        <w:rPr>
          <w:rFonts w:asciiTheme="minorHAnsi" w:hAnsiTheme="minorHAnsi" w:cstheme="minorHAnsi"/>
          <w:color w:val="000000" w:themeColor="text1"/>
        </w:rPr>
        <w:t xml:space="preserve"> </w:t>
      </w:r>
      <w:proofErr w:type="spellStart"/>
      <w:r w:rsidRPr="00CB6AAA">
        <w:rPr>
          <w:rFonts w:asciiTheme="minorHAnsi" w:hAnsiTheme="minorHAnsi" w:cstheme="minorHAnsi"/>
          <w:color w:val="000000" w:themeColor="text1"/>
        </w:rPr>
        <w:t>iStar</w:t>
      </w:r>
      <w:proofErr w:type="spellEnd"/>
      <w:r w:rsidRPr="00CB6AAA">
        <w:rPr>
          <w:rFonts w:asciiTheme="minorHAnsi" w:hAnsiTheme="minorHAnsi" w:cstheme="minorHAnsi"/>
          <w:color w:val="000000" w:themeColor="text1"/>
        </w:rPr>
        <w:t xml:space="preserve"> s</w:t>
      </w:r>
      <w:r>
        <w:rPr>
          <w:rFonts w:asciiTheme="minorHAnsi" w:hAnsiTheme="minorHAnsi" w:cstheme="minorHAnsi"/>
          <w:color w:val="000000" w:themeColor="text1"/>
        </w:rPr>
        <w:t>ection 40.</w:t>
      </w:r>
      <w:r w:rsidR="00CB6AAA">
        <w:rPr>
          <w:rFonts w:asciiTheme="minorHAnsi" w:hAnsiTheme="minorHAnsi" w:cstheme="minorHAnsi"/>
          <w:color w:val="000000" w:themeColor="text1"/>
        </w:rPr>
        <w:t xml:space="preserve"> </w:t>
      </w:r>
    </w:p>
    <w:p w14:paraId="6A663BB5" w14:textId="4122A26D" w:rsidR="002F282A" w:rsidRPr="002F282A" w:rsidRDefault="002F282A" w:rsidP="002F282A">
      <w:pPr>
        <w:pStyle w:val="ListParagraph"/>
        <w:numPr>
          <w:ilvl w:val="0"/>
          <w:numId w:val="1"/>
        </w:numPr>
        <w:ind w:left="1080"/>
        <w:rPr>
          <w:rFonts w:asciiTheme="minorHAnsi" w:hAnsiTheme="minorHAnsi" w:cstheme="minorHAnsi"/>
          <w:i/>
          <w:iCs/>
          <w:color w:val="000000" w:themeColor="text1"/>
        </w:rPr>
      </w:pPr>
      <w:r w:rsidRPr="002F282A">
        <w:rPr>
          <w:rFonts w:asciiTheme="minorHAnsi" w:hAnsiTheme="minorHAnsi" w:cstheme="minorHAnsi"/>
          <w:color w:val="000000" w:themeColor="text1"/>
        </w:rPr>
        <w:t xml:space="preserve">Secondary Data Analysis </w:t>
      </w:r>
      <w:r w:rsidRPr="002F282A">
        <w:rPr>
          <w:rFonts w:asciiTheme="minorHAnsi" w:hAnsiTheme="minorHAnsi" w:cstheme="minorHAnsi"/>
          <w:b/>
          <w:bCs/>
          <w:color w:val="000000" w:themeColor="text1"/>
        </w:rPr>
        <w:t>does not</w:t>
      </w:r>
      <w:r w:rsidRPr="002F282A">
        <w:rPr>
          <w:rFonts w:asciiTheme="minorHAnsi" w:hAnsiTheme="minorHAnsi" w:cstheme="minorHAnsi"/>
          <w:color w:val="000000" w:themeColor="text1"/>
        </w:rPr>
        <w:t xml:space="preserve"> require CIC review or approval. Please select NO in section 2.4 in the </w:t>
      </w:r>
      <w:proofErr w:type="spellStart"/>
      <w:r w:rsidRPr="002F282A">
        <w:rPr>
          <w:rFonts w:asciiTheme="minorHAnsi" w:hAnsiTheme="minorHAnsi" w:cstheme="minorHAnsi"/>
          <w:color w:val="000000" w:themeColor="text1"/>
        </w:rPr>
        <w:t>iStar</w:t>
      </w:r>
      <w:proofErr w:type="spellEnd"/>
      <w:r w:rsidRPr="002F282A">
        <w:rPr>
          <w:rFonts w:asciiTheme="minorHAnsi" w:hAnsiTheme="minorHAnsi" w:cstheme="minorHAnsi"/>
          <w:color w:val="000000" w:themeColor="text1"/>
        </w:rPr>
        <w:t xml:space="preserve"> application.</w:t>
      </w:r>
    </w:p>
    <w:p w14:paraId="232C0270" w14:textId="77777777" w:rsidR="002F282A" w:rsidRPr="001351A2" w:rsidRDefault="002F282A" w:rsidP="002F282A">
      <w:pPr>
        <w:pStyle w:val="ListParagraph"/>
        <w:ind w:left="1080"/>
        <w:rPr>
          <w:rFonts w:asciiTheme="minorHAnsi" w:hAnsiTheme="minorHAnsi" w:cstheme="minorHAnsi"/>
          <w:i/>
          <w:iCs/>
          <w:color w:val="000000" w:themeColor="text1"/>
        </w:rPr>
      </w:pPr>
    </w:p>
    <w:bookmarkStart w:id="1" w:name="_General_Information"/>
    <w:bookmarkEnd w:id="1"/>
    <w:p w14:paraId="32A5D0D4" w14:textId="5AEA7A7E" w:rsidR="00B1061D" w:rsidRPr="00FF2FA5" w:rsidRDefault="00A6718E" w:rsidP="00281110">
      <w:pPr>
        <w:pStyle w:val="Heading2"/>
        <w:jc w:val="center"/>
        <w:rPr>
          <w:color w:val="000000" w:themeColor="text1"/>
        </w:rPr>
      </w:pPr>
      <w:r>
        <w:rPr>
          <w:color w:val="000000" w:themeColor="text1"/>
        </w:rPr>
        <w:fldChar w:fldCharType="begin"/>
      </w:r>
      <w:r>
        <w:rPr>
          <w:color w:val="000000" w:themeColor="text1"/>
        </w:rPr>
        <w:instrText>HYPERLINK  \l "_General_Information"</w:instrText>
      </w:r>
      <w:r>
        <w:rPr>
          <w:color w:val="000000" w:themeColor="text1"/>
        </w:rPr>
      </w:r>
      <w:r>
        <w:rPr>
          <w:color w:val="000000" w:themeColor="text1"/>
        </w:rPr>
        <w:fldChar w:fldCharType="separate"/>
      </w:r>
      <w:r w:rsidR="00B1061D" w:rsidRPr="00A6718E">
        <w:rPr>
          <w:rStyle w:val="Hyperlink"/>
        </w:rPr>
        <w:t>General Information</w:t>
      </w:r>
      <w:r>
        <w:rPr>
          <w:color w:val="000000" w:themeColor="text1"/>
        </w:rPr>
        <w:fldChar w:fldCharType="end"/>
      </w:r>
    </w:p>
    <w:p w14:paraId="13030ED4" w14:textId="42920962" w:rsidR="008B1A8A" w:rsidRPr="008B1A8A" w:rsidRDefault="003E7A92" w:rsidP="008B1A8A">
      <w:pPr>
        <w:pStyle w:val="Heading3"/>
      </w:pPr>
      <w:r w:rsidRPr="008B1A8A">
        <w:t>Study Title:</w:t>
      </w:r>
      <w:r w:rsidR="00E1497A" w:rsidRPr="008B1A8A">
        <w:t xml:space="preserve"> </w:t>
      </w:r>
      <w:r w:rsidR="00AF44A4">
        <w:t>Limits of Gender Quotas</w:t>
      </w:r>
    </w:p>
    <w:p w14:paraId="0000000E" w14:textId="3CF4B651" w:rsidR="00F97E2B" w:rsidRPr="008B1A8A" w:rsidRDefault="00E1497A" w:rsidP="008B1A8A">
      <w:pPr>
        <w:rPr>
          <w:rFonts w:asciiTheme="minorHAnsi" w:hAnsiTheme="minorHAnsi" w:cstheme="minorHAnsi"/>
          <w:color w:val="000000" w:themeColor="text1"/>
        </w:rPr>
      </w:pPr>
      <w:r w:rsidRPr="008B1A8A">
        <w:rPr>
          <w:b/>
          <w:bCs/>
        </w:rPr>
        <w:t xml:space="preserve"> </w:t>
      </w:r>
    </w:p>
    <w:p w14:paraId="0F0EFDCA" w14:textId="26728C50" w:rsidR="00D50D7F" w:rsidRDefault="003E7A92" w:rsidP="008B1A8A">
      <w:pPr>
        <w:pStyle w:val="Heading3"/>
      </w:pPr>
      <w:r w:rsidRPr="008B1A8A">
        <w:t>PI Name:</w:t>
      </w:r>
      <w:r w:rsidR="00E1497A" w:rsidRPr="008B1A8A">
        <w:t xml:space="preserve"> </w:t>
      </w:r>
      <w:r w:rsidR="00AF44A4">
        <w:t>Varun Karekurve Ramachandra</w:t>
      </w:r>
    </w:p>
    <w:p w14:paraId="533793C9" w14:textId="09D4CBDF" w:rsidR="00AF44A4" w:rsidRPr="00AF44A4" w:rsidRDefault="00AF44A4" w:rsidP="00AF44A4">
      <w:commentRangeStart w:id="2"/>
      <w:r>
        <w:t>Gaurav Sood, Independent Researcher</w:t>
      </w:r>
      <w:commentRangeEnd w:id="2"/>
      <w:r w:rsidR="00332223">
        <w:rPr>
          <w:rStyle w:val="CommentReference"/>
          <w:rFonts w:ascii="Calibri" w:eastAsia="Calibri" w:hAnsi="Calibri" w:cs="Calibri"/>
        </w:rPr>
        <w:commentReference w:id="2"/>
      </w:r>
    </w:p>
    <w:p w14:paraId="3B24CD11" w14:textId="77777777" w:rsidR="00677E0F" w:rsidRDefault="00677E0F" w:rsidP="00677E0F"/>
    <w:p w14:paraId="014E3844" w14:textId="2B204EBC" w:rsidR="00677E0F" w:rsidRDefault="00677E0F" w:rsidP="00677E0F">
      <w:pPr>
        <w:pStyle w:val="Heading3"/>
        <w:rPr>
          <w:rFonts w:ascii="Segoe UI Symbol" w:hAnsi="Segoe UI Symbol" w:cs="Segoe UI Symbol"/>
          <w:color w:val="000000"/>
        </w:rPr>
      </w:pPr>
      <w:r>
        <w:t>Is this study federally funded</w:t>
      </w:r>
      <w:r w:rsidRPr="008B1A8A">
        <w:t xml:space="preserve">: </w:t>
      </w:r>
      <w:r w:rsidR="00111175">
        <w:rPr>
          <w:color w:val="000000"/>
        </w:rPr>
        <w:fldChar w:fldCharType="begin">
          <w:ffData>
            <w:name w:val=""/>
            <w:enabled/>
            <w:calcOnExit w:val="0"/>
            <w:checkBox>
              <w:sizeAuto/>
              <w:default w:val="1"/>
            </w:checkBox>
          </w:ffData>
        </w:fldChar>
      </w:r>
      <w:r w:rsidR="00111175">
        <w:rPr>
          <w:color w:val="000000"/>
        </w:rPr>
        <w:instrText xml:space="preserve"> FORMCHECKBOX </w:instrText>
      </w:r>
      <w:r w:rsidR="00000000">
        <w:rPr>
          <w:color w:val="000000"/>
        </w:rPr>
      </w:r>
      <w:r w:rsidR="00000000">
        <w:rPr>
          <w:color w:val="000000"/>
        </w:rPr>
        <w:fldChar w:fldCharType="separate"/>
      </w:r>
      <w:r w:rsidR="00111175">
        <w:rPr>
          <w:color w:val="000000"/>
        </w:rPr>
        <w:fldChar w:fldCharType="end"/>
      </w:r>
      <w:r w:rsidRPr="00D853F8">
        <w:rPr>
          <w:color w:val="000000"/>
        </w:rPr>
        <w:t xml:space="preserve"> No</w:t>
      </w:r>
    </w:p>
    <w:p w14:paraId="41E89755" w14:textId="74464E79" w:rsidR="00D853F8" w:rsidRDefault="00D853F8" w:rsidP="00D853F8"/>
    <w:p w14:paraId="1B14244A" w14:textId="77777777" w:rsidR="00D853F8" w:rsidRPr="00D853F8" w:rsidRDefault="00D853F8" w:rsidP="00D853F8">
      <w:pPr>
        <w:rPr>
          <w:sz w:val="28"/>
          <w:szCs w:val="28"/>
        </w:rPr>
      </w:pPr>
    </w:p>
    <w:p w14:paraId="7A3E88A6" w14:textId="6CA98F51" w:rsidR="00D853F8" w:rsidRDefault="00D853F8" w:rsidP="00D853F8">
      <w:pPr>
        <w:rPr>
          <w:rFonts w:ascii="Calibri" w:hAnsi="Calibri" w:cs="Calibri"/>
          <w:color w:val="000000"/>
          <w:sz w:val="28"/>
          <w:szCs w:val="28"/>
        </w:rPr>
      </w:pPr>
      <w:r w:rsidRPr="00D853F8">
        <w:rPr>
          <w:rFonts w:ascii="Calibri" w:hAnsi="Calibri" w:cs="Calibri"/>
          <w:b/>
          <w:bCs/>
          <w:sz w:val="28"/>
          <w:szCs w:val="28"/>
        </w:rPr>
        <w:t>Is this study a multisite study?</w:t>
      </w:r>
      <w:r w:rsidRPr="00D853F8">
        <w:rPr>
          <w:rFonts w:ascii="Calibri" w:hAnsi="Calibri" w:cs="Calibri"/>
          <w:sz w:val="28"/>
          <w:szCs w:val="28"/>
        </w:rPr>
        <w:t xml:space="preserve"> </w:t>
      </w:r>
      <w:r w:rsidR="00111175">
        <w:rPr>
          <w:rFonts w:ascii="Calibri" w:hAnsi="Calibri" w:cs="Calibri"/>
          <w:b/>
          <w:bCs/>
          <w:color w:val="000000"/>
          <w:sz w:val="28"/>
          <w:szCs w:val="28"/>
        </w:rPr>
        <w:fldChar w:fldCharType="begin">
          <w:ffData>
            <w:name w:val=""/>
            <w:enabled/>
            <w:calcOnExit w:val="0"/>
            <w:checkBox>
              <w:sizeAuto/>
              <w:default w:val="1"/>
            </w:checkBox>
          </w:ffData>
        </w:fldChar>
      </w:r>
      <w:r w:rsidR="00111175">
        <w:rPr>
          <w:rFonts w:ascii="Calibri" w:hAnsi="Calibri" w:cs="Calibri"/>
          <w:b/>
          <w:bCs/>
          <w:color w:val="000000"/>
          <w:sz w:val="28"/>
          <w:szCs w:val="28"/>
        </w:rPr>
        <w:instrText xml:space="preserve"> FORMCHECKBOX </w:instrText>
      </w:r>
      <w:r w:rsidR="00000000">
        <w:rPr>
          <w:rFonts w:ascii="Calibri" w:hAnsi="Calibri" w:cs="Calibri"/>
          <w:b/>
          <w:bCs/>
          <w:color w:val="000000"/>
          <w:sz w:val="28"/>
          <w:szCs w:val="28"/>
        </w:rPr>
      </w:r>
      <w:r w:rsidR="00000000">
        <w:rPr>
          <w:rFonts w:ascii="Calibri" w:hAnsi="Calibri" w:cs="Calibri"/>
          <w:b/>
          <w:bCs/>
          <w:color w:val="000000"/>
          <w:sz w:val="28"/>
          <w:szCs w:val="28"/>
        </w:rPr>
        <w:fldChar w:fldCharType="separate"/>
      </w:r>
      <w:r w:rsidR="00111175">
        <w:rPr>
          <w:rFonts w:ascii="Calibri" w:hAnsi="Calibri" w:cs="Calibri"/>
          <w:b/>
          <w:bCs/>
          <w:color w:val="000000"/>
          <w:sz w:val="28"/>
          <w:szCs w:val="28"/>
        </w:rPr>
        <w:fldChar w:fldCharType="end"/>
      </w:r>
      <w:r w:rsidRPr="00D853F8">
        <w:rPr>
          <w:rFonts w:ascii="Calibri" w:hAnsi="Calibri" w:cs="Calibri"/>
          <w:b/>
          <w:bCs/>
          <w:color w:val="000000"/>
          <w:sz w:val="28"/>
          <w:szCs w:val="28"/>
        </w:rPr>
        <w:t xml:space="preserve">  No</w:t>
      </w:r>
      <w:r w:rsidRPr="00D853F8">
        <w:rPr>
          <w:rFonts w:ascii="Calibri" w:hAnsi="Calibri" w:cs="Calibri"/>
          <w:color w:val="000000"/>
          <w:sz w:val="28"/>
          <w:szCs w:val="28"/>
        </w:rPr>
        <w:t xml:space="preserve">, if not please move to the </w:t>
      </w:r>
      <w:hyperlink w:anchor="_Study_Information" w:history="1">
        <w:r w:rsidRPr="00D853F8">
          <w:rPr>
            <w:rStyle w:val="Hyperlink"/>
            <w:rFonts w:ascii="Calibri" w:hAnsi="Calibri" w:cs="Calibri"/>
            <w:sz w:val="28"/>
            <w:szCs w:val="28"/>
          </w:rPr>
          <w:t>Study Information</w:t>
        </w:r>
      </w:hyperlink>
      <w:r w:rsidRPr="00D853F8">
        <w:rPr>
          <w:rFonts w:ascii="Calibri" w:hAnsi="Calibri" w:cs="Calibri"/>
          <w:color w:val="000000"/>
          <w:sz w:val="28"/>
          <w:szCs w:val="28"/>
        </w:rPr>
        <w:t xml:space="preserve"> </w:t>
      </w:r>
      <w:r w:rsidR="00695EDA">
        <w:rPr>
          <w:rFonts w:ascii="Calibri" w:hAnsi="Calibri" w:cs="Calibri"/>
          <w:color w:val="000000"/>
          <w:sz w:val="28"/>
          <w:szCs w:val="28"/>
        </w:rPr>
        <w:t>s</w:t>
      </w:r>
      <w:r w:rsidRPr="00D853F8">
        <w:rPr>
          <w:rFonts w:ascii="Calibri" w:hAnsi="Calibri" w:cs="Calibri"/>
          <w:color w:val="000000"/>
          <w:sz w:val="28"/>
          <w:szCs w:val="28"/>
        </w:rPr>
        <w:t xml:space="preserve">ection of this protocol. </w:t>
      </w:r>
      <w:r w:rsidR="00695EDA">
        <w:rPr>
          <w:rFonts w:ascii="Calibri" w:hAnsi="Calibri" w:cs="Calibri"/>
          <w:color w:val="000000"/>
          <w:sz w:val="28"/>
          <w:szCs w:val="28"/>
        </w:rPr>
        <w:t xml:space="preserve"> You do not need to fill out the remaining Single IRB questions.</w:t>
      </w:r>
    </w:p>
    <w:p w14:paraId="0AF5B668" w14:textId="77777777" w:rsidR="00D853F8" w:rsidRPr="00D853F8" w:rsidRDefault="00D853F8" w:rsidP="00D853F8">
      <w:pPr>
        <w:rPr>
          <w:rFonts w:ascii="Calibri" w:hAnsi="Calibri" w:cs="Calibri"/>
          <w:sz w:val="28"/>
          <w:szCs w:val="28"/>
        </w:rPr>
      </w:pPr>
    </w:p>
    <w:p w14:paraId="41CA439A" w14:textId="4E5B61E0" w:rsidR="00D853F8" w:rsidRPr="00695EDA" w:rsidRDefault="00D853F8" w:rsidP="00D853F8">
      <w:pPr>
        <w:rPr>
          <w:rFonts w:ascii="Calibri" w:hAnsi="Calibri" w:cs="Calibri"/>
          <w:b/>
          <w:bCs/>
          <w:sz w:val="28"/>
          <w:szCs w:val="28"/>
        </w:rPr>
      </w:pPr>
      <w:r w:rsidRPr="001005E9">
        <w:rPr>
          <w:rFonts w:ascii="Calibri" w:hAnsi="Calibri" w:cs="Calibri"/>
          <w:b/>
          <w:bCs/>
          <w:sz w:val="28"/>
          <w:szCs w:val="28"/>
        </w:rPr>
        <w:t xml:space="preserve">Please address the following questions if this is a </w:t>
      </w:r>
      <w:r w:rsidR="001005E9" w:rsidRPr="001005E9">
        <w:rPr>
          <w:rFonts w:ascii="Calibri" w:hAnsi="Calibri" w:cs="Calibri"/>
          <w:b/>
          <w:bCs/>
          <w:sz w:val="28"/>
          <w:szCs w:val="28"/>
        </w:rPr>
        <w:t xml:space="preserve">federally funded </w:t>
      </w:r>
      <w:r w:rsidRPr="001005E9">
        <w:rPr>
          <w:rFonts w:ascii="Calibri" w:hAnsi="Calibri" w:cs="Calibri"/>
          <w:b/>
          <w:bCs/>
          <w:sz w:val="28"/>
          <w:szCs w:val="28"/>
        </w:rPr>
        <w:t>multisite study and Single IRB is required.</w:t>
      </w:r>
    </w:p>
    <w:p w14:paraId="210ECACF" w14:textId="77777777" w:rsidR="00695EDA" w:rsidRPr="00695EDA" w:rsidRDefault="00695EDA" w:rsidP="00D853F8">
      <w:pPr>
        <w:rPr>
          <w:rFonts w:ascii="Calibri" w:hAnsi="Calibri" w:cs="Calibri"/>
          <w:sz w:val="28"/>
          <w:szCs w:val="28"/>
        </w:rPr>
      </w:pPr>
    </w:p>
    <w:p w14:paraId="7D000533" w14:textId="62ADCEB0" w:rsidR="00D853F8" w:rsidRPr="00695EDA" w:rsidRDefault="00D853F8" w:rsidP="00D853F8">
      <w:pPr>
        <w:rPr>
          <w:rFonts w:ascii="Calibri" w:hAnsi="Calibri" w:cs="Calibri"/>
          <w:b/>
          <w:bCs/>
          <w:sz w:val="28"/>
          <w:szCs w:val="28"/>
        </w:rPr>
      </w:pPr>
      <w:r w:rsidRPr="00695EDA">
        <w:rPr>
          <w:rFonts w:ascii="Calibri" w:hAnsi="Calibri" w:cs="Calibri"/>
          <w:b/>
          <w:bCs/>
          <w:sz w:val="28"/>
          <w:szCs w:val="28"/>
        </w:rPr>
        <w:t>Will the USC IRB be the reviewing IRB for all US sites?</w:t>
      </w:r>
    </w:p>
    <w:p w14:paraId="4DDDA322" w14:textId="1C96027E" w:rsidR="00D853F8" w:rsidRDefault="00D853F8" w:rsidP="00D853F8">
      <w:pPr>
        <w:rPr>
          <w:rFonts w:ascii="Calibri" w:hAnsi="Calibri" w:cs="Calibri"/>
          <w:b/>
          <w:bCs/>
          <w:color w:val="000000"/>
          <w:sz w:val="28"/>
          <w:szCs w:val="28"/>
        </w:rPr>
      </w:pPr>
      <w:r w:rsidRPr="00D853F8">
        <w:rPr>
          <w:rFonts w:ascii="Calibri" w:hAnsi="Calibri" w:cs="Calibri"/>
          <w:b/>
          <w:bCs/>
          <w:color w:val="000000"/>
          <w:sz w:val="28"/>
          <w:szCs w:val="28"/>
        </w:rPr>
        <w:fldChar w:fldCharType="begin">
          <w:ffData>
            <w:name w:val="Check32"/>
            <w:enabled/>
            <w:calcOnExit w:val="0"/>
            <w:checkBox>
              <w:sizeAuto/>
              <w:default w:val="0"/>
            </w:checkBox>
          </w:ffData>
        </w:fldChar>
      </w:r>
      <w:r w:rsidRPr="00D853F8">
        <w:rPr>
          <w:rFonts w:ascii="Calibri" w:hAnsi="Calibri" w:cs="Calibri"/>
          <w:b/>
          <w:bCs/>
          <w:color w:val="000000"/>
          <w:sz w:val="28"/>
          <w:szCs w:val="28"/>
        </w:rPr>
        <w:instrText xml:space="preserve"> FORMCHECKBOX </w:instrText>
      </w:r>
      <w:r w:rsidR="00000000">
        <w:rPr>
          <w:rFonts w:ascii="Calibri" w:hAnsi="Calibri" w:cs="Calibri"/>
          <w:b/>
          <w:bCs/>
          <w:color w:val="000000"/>
          <w:sz w:val="28"/>
          <w:szCs w:val="28"/>
        </w:rPr>
      </w:r>
      <w:r w:rsidR="00000000">
        <w:rPr>
          <w:rFonts w:ascii="Calibri" w:hAnsi="Calibri" w:cs="Calibri"/>
          <w:b/>
          <w:bCs/>
          <w:color w:val="000000"/>
          <w:sz w:val="28"/>
          <w:szCs w:val="28"/>
        </w:rPr>
        <w:fldChar w:fldCharType="separate"/>
      </w:r>
      <w:r w:rsidRPr="00D853F8">
        <w:rPr>
          <w:rFonts w:ascii="Calibri" w:hAnsi="Calibri" w:cs="Calibri"/>
          <w:b/>
          <w:bCs/>
          <w:color w:val="000000"/>
          <w:sz w:val="28"/>
          <w:szCs w:val="28"/>
        </w:rPr>
        <w:fldChar w:fldCharType="end"/>
      </w:r>
      <w:r w:rsidRPr="00D853F8">
        <w:rPr>
          <w:rFonts w:ascii="Calibri" w:hAnsi="Calibri" w:cs="Calibri"/>
          <w:b/>
          <w:bCs/>
          <w:color w:val="000000"/>
          <w:sz w:val="28"/>
          <w:szCs w:val="28"/>
        </w:rPr>
        <w:t xml:space="preserve"> Yes </w:t>
      </w:r>
      <w:r w:rsidRPr="00D853F8">
        <w:rPr>
          <w:rFonts w:ascii="Calibri" w:hAnsi="Calibri" w:cs="Calibri"/>
          <w:b/>
          <w:bCs/>
          <w:color w:val="000000"/>
          <w:sz w:val="28"/>
          <w:szCs w:val="28"/>
        </w:rPr>
        <w:fldChar w:fldCharType="begin">
          <w:ffData>
            <w:name w:val="Check32"/>
            <w:enabled/>
            <w:calcOnExit w:val="0"/>
            <w:checkBox>
              <w:sizeAuto/>
              <w:default w:val="0"/>
            </w:checkBox>
          </w:ffData>
        </w:fldChar>
      </w:r>
      <w:r w:rsidRPr="00D853F8">
        <w:rPr>
          <w:rFonts w:ascii="Calibri" w:hAnsi="Calibri" w:cs="Calibri"/>
          <w:b/>
          <w:bCs/>
          <w:color w:val="000000"/>
          <w:sz w:val="28"/>
          <w:szCs w:val="28"/>
        </w:rPr>
        <w:instrText xml:space="preserve"> FORMCHECKBOX </w:instrText>
      </w:r>
      <w:r w:rsidR="00000000">
        <w:rPr>
          <w:rFonts w:ascii="Calibri" w:hAnsi="Calibri" w:cs="Calibri"/>
          <w:b/>
          <w:bCs/>
          <w:color w:val="000000"/>
          <w:sz w:val="28"/>
          <w:szCs w:val="28"/>
        </w:rPr>
      </w:r>
      <w:r w:rsidR="00000000">
        <w:rPr>
          <w:rFonts w:ascii="Calibri" w:hAnsi="Calibri" w:cs="Calibri"/>
          <w:b/>
          <w:bCs/>
          <w:color w:val="000000"/>
          <w:sz w:val="28"/>
          <w:szCs w:val="28"/>
        </w:rPr>
        <w:fldChar w:fldCharType="separate"/>
      </w:r>
      <w:r w:rsidRPr="00D853F8">
        <w:rPr>
          <w:rFonts w:ascii="Calibri" w:hAnsi="Calibri" w:cs="Calibri"/>
          <w:b/>
          <w:bCs/>
          <w:color w:val="000000"/>
          <w:sz w:val="28"/>
          <w:szCs w:val="28"/>
        </w:rPr>
        <w:fldChar w:fldCharType="end"/>
      </w:r>
      <w:r w:rsidRPr="00D853F8">
        <w:rPr>
          <w:rFonts w:ascii="Calibri" w:hAnsi="Calibri" w:cs="Calibri"/>
          <w:b/>
          <w:bCs/>
          <w:color w:val="000000"/>
          <w:sz w:val="28"/>
          <w:szCs w:val="28"/>
        </w:rPr>
        <w:t xml:space="preserve">  No</w:t>
      </w:r>
    </w:p>
    <w:p w14:paraId="10BA869F" w14:textId="77777777" w:rsidR="00695EDA" w:rsidRDefault="00695EDA" w:rsidP="00D853F8">
      <w:pPr>
        <w:rPr>
          <w:rFonts w:ascii="Calibri" w:hAnsi="Calibri" w:cs="Calibri"/>
          <w:b/>
          <w:bCs/>
          <w:color w:val="000000"/>
          <w:sz w:val="28"/>
          <w:szCs w:val="28"/>
        </w:rPr>
      </w:pPr>
    </w:p>
    <w:p w14:paraId="105D581D" w14:textId="19F223DA" w:rsidR="00D853F8" w:rsidRDefault="00D853F8" w:rsidP="00D853F8">
      <w:pPr>
        <w:rPr>
          <w:rFonts w:ascii="Helvetica Neue" w:eastAsia="Calibri" w:hAnsi="Helvetica Neue" w:cs="Helvetica Neue"/>
          <w:color w:val="3F3F3F"/>
          <w:sz w:val="26"/>
          <w:szCs w:val="26"/>
        </w:rPr>
      </w:pPr>
      <w:r>
        <w:rPr>
          <w:rFonts w:ascii="Calibri" w:hAnsi="Calibri" w:cs="Calibri"/>
          <w:b/>
          <w:bCs/>
          <w:color w:val="000000"/>
          <w:sz w:val="28"/>
          <w:szCs w:val="28"/>
        </w:rPr>
        <w:lastRenderedPageBreak/>
        <w:t xml:space="preserve">If yes, please contact the USC Reliance Team </w:t>
      </w:r>
      <w:hyperlink r:id="rId22" w:history="1">
        <w:r w:rsidRPr="00507667">
          <w:rPr>
            <w:rStyle w:val="Hyperlink"/>
            <w:rFonts w:ascii="Helvetica Neue" w:eastAsia="Calibri" w:hAnsi="Helvetica Neue" w:cs="Helvetica Neue"/>
            <w:sz w:val="26"/>
            <w:szCs w:val="26"/>
          </w:rPr>
          <w:t>reliance@usc.edu</w:t>
        </w:r>
      </w:hyperlink>
      <w:r w:rsidR="00695EDA">
        <w:rPr>
          <w:rFonts w:ascii="Helvetica Neue" w:eastAsia="Calibri" w:hAnsi="Helvetica Neue" w:cs="Helvetica Neue"/>
          <w:color w:val="3F3F3F"/>
          <w:sz w:val="26"/>
          <w:szCs w:val="26"/>
        </w:rPr>
        <w:t xml:space="preserve"> and </w:t>
      </w:r>
      <w:hyperlink r:id="rId23" w:history="1">
        <w:r w:rsidR="00695EDA" w:rsidRPr="00695EDA">
          <w:rPr>
            <w:rStyle w:val="Hyperlink"/>
            <w:rFonts w:ascii="Helvetica Neue" w:eastAsia="Calibri" w:hAnsi="Helvetica Neue" w:cs="Helvetica Neue"/>
            <w:sz w:val="26"/>
            <w:szCs w:val="26"/>
          </w:rPr>
          <w:t>review the following information on the HRPP Website.</w:t>
        </w:r>
      </w:hyperlink>
    </w:p>
    <w:p w14:paraId="4CBCE54E" w14:textId="77777777" w:rsidR="00D853F8" w:rsidRDefault="00D853F8" w:rsidP="00D853F8">
      <w:pPr>
        <w:rPr>
          <w:rFonts w:ascii="Helvetica Neue" w:eastAsia="Calibri" w:hAnsi="Helvetica Neue" w:cs="Helvetica Neue"/>
          <w:color w:val="3F3F3F"/>
          <w:sz w:val="26"/>
          <w:szCs w:val="26"/>
        </w:rPr>
      </w:pPr>
    </w:p>
    <w:p w14:paraId="5A96AA49" w14:textId="2E105DB9" w:rsidR="00695EDA" w:rsidRPr="00695EDA" w:rsidRDefault="00695EDA" w:rsidP="00D853F8">
      <w:pPr>
        <w:rPr>
          <w:rFonts w:ascii="Calibri" w:eastAsia="Calibri" w:hAnsi="Calibri" w:cs="Calibri"/>
          <w:b/>
          <w:bCs/>
          <w:color w:val="3F3F3F"/>
          <w:sz w:val="28"/>
          <w:szCs w:val="28"/>
        </w:rPr>
      </w:pPr>
      <w:r w:rsidRPr="00695EDA">
        <w:rPr>
          <w:rFonts w:ascii="Calibri" w:eastAsia="Calibri" w:hAnsi="Calibri" w:cs="Calibri"/>
          <w:b/>
          <w:bCs/>
          <w:color w:val="3F3F3F"/>
          <w:sz w:val="28"/>
          <w:szCs w:val="28"/>
        </w:rPr>
        <w:t>If no, which IRB will be the reviewing IRB for US sites?</w:t>
      </w:r>
    </w:p>
    <w:p w14:paraId="39878908" w14:textId="396B37B8" w:rsidR="00695EDA" w:rsidRDefault="00695EDA" w:rsidP="00D853F8">
      <w:pPr>
        <w:rPr>
          <w:rFonts w:ascii="Calibri" w:eastAsia="Calibri" w:hAnsi="Calibri" w:cs="Calibri"/>
          <w:b/>
          <w:bCs/>
          <w:color w:val="3F3F3F"/>
          <w:sz w:val="28"/>
          <w:szCs w:val="28"/>
        </w:rPr>
      </w:pPr>
      <w:r w:rsidRPr="00695EDA">
        <w:rPr>
          <w:rFonts w:ascii="Calibri" w:eastAsia="Calibri" w:hAnsi="Calibri" w:cs="Calibri"/>
          <w:b/>
          <w:bCs/>
          <w:color w:val="3F3F3F"/>
          <w:sz w:val="28"/>
          <w:szCs w:val="28"/>
        </w:rPr>
        <w:t>Name of IRB:</w:t>
      </w:r>
    </w:p>
    <w:p w14:paraId="77FA2899" w14:textId="77777777" w:rsidR="00695EDA" w:rsidRDefault="00695EDA" w:rsidP="00D853F8">
      <w:pPr>
        <w:rPr>
          <w:rFonts w:ascii="Calibri" w:eastAsia="Calibri" w:hAnsi="Calibri" w:cs="Calibri"/>
          <w:b/>
          <w:bCs/>
          <w:color w:val="3F3F3F"/>
          <w:sz w:val="28"/>
          <w:szCs w:val="28"/>
        </w:rPr>
      </w:pPr>
    </w:p>
    <w:p w14:paraId="08BBE1BC" w14:textId="2753FF76" w:rsidR="00695EDA" w:rsidRPr="00695EDA" w:rsidRDefault="00000000" w:rsidP="00D853F8">
      <w:pPr>
        <w:rPr>
          <w:rFonts w:ascii="Calibri" w:eastAsia="Calibri" w:hAnsi="Calibri" w:cs="Calibri"/>
          <w:color w:val="3F3F3F"/>
          <w:sz w:val="28"/>
          <w:szCs w:val="28"/>
        </w:rPr>
      </w:pPr>
      <w:hyperlink r:id="rId24" w:history="1">
        <w:r w:rsidR="00695EDA" w:rsidRPr="00695EDA">
          <w:rPr>
            <w:rStyle w:val="Hyperlink"/>
            <w:rFonts w:ascii="Calibri" w:eastAsia="Calibri" w:hAnsi="Calibri" w:cs="Calibri"/>
            <w:sz w:val="28"/>
            <w:szCs w:val="28"/>
          </w:rPr>
          <w:t>Please review the following information on the HRPP Website regarding relying on another IRB.</w:t>
        </w:r>
      </w:hyperlink>
    </w:p>
    <w:p w14:paraId="7F123A0D" w14:textId="77777777" w:rsidR="00D853F8" w:rsidRPr="00D853F8" w:rsidRDefault="00D853F8" w:rsidP="00D853F8">
      <w:pPr>
        <w:rPr>
          <w:rFonts w:ascii="Calibri" w:hAnsi="Calibri" w:cs="Calibri"/>
          <w:sz w:val="28"/>
          <w:szCs w:val="28"/>
        </w:rPr>
      </w:pPr>
    </w:p>
    <w:p w14:paraId="48593C14" w14:textId="6BA3265C" w:rsidR="00677E0F" w:rsidRPr="00677E0F" w:rsidRDefault="00677E0F" w:rsidP="00677E0F"/>
    <w:p w14:paraId="0194C1AF" w14:textId="77777777" w:rsidR="00AF18CE" w:rsidRPr="00AF18CE" w:rsidRDefault="00AF18CE" w:rsidP="00D50D7F">
      <w:pPr>
        <w:rPr>
          <w:i/>
          <w:iCs/>
        </w:rPr>
      </w:pPr>
    </w:p>
    <w:p w14:paraId="21C4D79F" w14:textId="16BC154F" w:rsidR="00AF18CE" w:rsidRPr="00AD1508" w:rsidRDefault="00AD1508" w:rsidP="00AF18CE">
      <w:pPr>
        <w:rPr>
          <w:rFonts w:ascii="Calibri" w:hAnsi="Calibri" w:cs="Calibri"/>
          <w:i/>
          <w:iCs/>
        </w:rPr>
        <w:sectPr w:rsidR="00AF18CE" w:rsidRPr="00AD1508" w:rsidSect="002636F6">
          <w:headerReference w:type="even" r:id="rId25"/>
          <w:headerReference w:type="default" r:id="rId26"/>
          <w:footerReference w:type="even" r:id="rId27"/>
          <w:footerReference w:type="default" r:id="rId28"/>
          <w:type w:val="continuous"/>
          <w:pgSz w:w="12240" w:h="15840"/>
          <w:pgMar w:top="1440" w:right="1440" w:bottom="1440" w:left="1440" w:header="720" w:footer="720" w:gutter="0"/>
          <w:pgNumType w:start="1"/>
          <w:cols w:space="720"/>
        </w:sectPr>
      </w:pPr>
      <w:r w:rsidRPr="00AD1508">
        <w:rPr>
          <w:rFonts w:ascii="Calibri" w:hAnsi="Calibri" w:cs="Calibri"/>
          <w:i/>
          <w:iCs/>
        </w:rPr>
        <w:t>If</w:t>
      </w:r>
      <w:r w:rsidR="000F08CF" w:rsidRPr="00AD1508">
        <w:rPr>
          <w:rFonts w:ascii="Calibri" w:hAnsi="Calibri" w:cs="Calibri"/>
          <w:i/>
          <w:iCs/>
        </w:rPr>
        <w:t xml:space="preserve"> follow</w:t>
      </w:r>
      <w:r w:rsidRPr="00AD1508">
        <w:rPr>
          <w:rFonts w:ascii="Calibri" w:hAnsi="Calibri" w:cs="Calibri"/>
          <w:i/>
          <w:iCs/>
        </w:rPr>
        <w:t xml:space="preserve">ing </w:t>
      </w:r>
      <w:r w:rsidR="000F08CF" w:rsidRPr="00AD1508">
        <w:rPr>
          <w:rFonts w:ascii="Calibri" w:hAnsi="Calibri" w:cs="Calibri"/>
          <w:i/>
          <w:iCs/>
        </w:rPr>
        <w:t>the single IRB mandate OR collaborating with colleague/Institutions</w:t>
      </w:r>
      <w:r w:rsidRPr="00AD1508">
        <w:rPr>
          <w:rFonts w:ascii="Calibri" w:hAnsi="Calibri" w:cs="Calibri"/>
          <w:i/>
          <w:iCs/>
        </w:rPr>
        <w:t xml:space="preserve">, </w:t>
      </w:r>
      <w:r w:rsidR="00AF18CE" w:rsidRPr="00AD1508">
        <w:rPr>
          <w:rFonts w:ascii="Calibri" w:hAnsi="Calibri" w:cs="Calibri"/>
          <w:i/>
          <w:iCs/>
        </w:rPr>
        <w:t xml:space="preserve">please fill out the </w:t>
      </w:r>
      <w:hyperlink w:anchor="_Collaboration" w:history="1">
        <w:r w:rsidR="00AF18CE" w:rsidRPr="00AD1508">
          <w:rPr>
            <w:rStyle w:val="Hyperlink"/>
            <w:rFonts w:ascii="Calibri" w:hAnsi="Calibri" w:cs="Calibri"/>
            <w:i/>
            <w:iCs/>
          </w:rPr>
          <w:t>Collaboration</w:t>
        </w:r>
      </w:hyperlink>
      <w:r w:rsidR="00AF18CE" w:rsidRPr="00AD1508">
        <w:rPr>
          <w:rFonts w:ascii="Calibri" w:hAnsi="Calibri" w:cs="Calibri"/>
          <w:i/>
          <w:iCs/>
        </w:rPr>
        <w:t xml:space="preserve"> </w:t>
      </w:r>
      <w:r w:rsidRPr="00AD1508">
        <w:rPr>
          <w:rFonts w:ascii="Calibri" w:hAnsi="Calibri" w:cs="Calibri"/>
          <w:i/>
          <w:iCs/>
        </w:rPr>
        <w:t>section.</w:t>
      </w:r>
    </w:p>
    <w:bookmarkStart w:id="5" w:name="_Study_Information"/>
    <w:bookmarkEnd w:id="5"/>
    <w:p w14:paraId="40B0CDC6" w14:textId="3968919D" w:rsidR="00067BFF" w:rsidRDefault="00A6718E" w:rsidP="00067BFF">
      <w:pPr>
        <w:pStyle w:val="Heading2"/>
        <w:jc w:val="center"/>
      </w:pPr>
      <w:r>
        <w:fldChar w:fldCharType="begin"/>
      </w:r>
      <w:r>
        <w:instrText>HYPERLINK  \l "_top"</w:instrText>
      </w:r>
      <w:r>
        <w:fldChar w:fldCharType="separate"/>
      </w:r>
      <w:r w:rsidR="00067BFF" w:rsidRPr="00A6718E">
        <w:rPr>
          <w:rStyle w:val="Hyperlink"/>
        </w:rPr>
        <w:t xml:space="preserve">Study </w:t>
      </w:r>
      <w:r w:rsidR="00A5559C" w:rsidRPr="00A6718E">
        <w:rPr>
          <w:rStyle w:val="Hyperlink"/>
        </w:rPr>
        <w:t>Information</w:t>
      </w:r>
      <w:r>
        <w:fldChar w:fldCharType="end"/>
      </w:r>
    </w:p>
    <w:p w14:paraId="4B80A6B9" w14:textId="49CB7FD9" w:rsidR="008C2DED" w:rsidRDefault="00000000" w:rsidP="008C2DED">
      <w:pPr>
        <w:jc w:val="center"/>
        <w:rPr>
          <w:rStyle w:val="Hyperlink"/>
          <w:rFonts w:ascii="Calibri" w:hAnsi="Calibri" w:cs="Calibri"/>
          <w:sz w:val="20"/>
          <w:szCs w:val="20"/>
        </w:rPr>
      </w:pPr>
      <w:hyperlink r:id="rId29" w:history="1">
        <w:r w:rsidR="00297D98" w:rsidRPr="00297D98">
          <w:rPr>
            <w:rStyle w:val="Hyperlink"/>
            <w:rFonts w:ascii="Calibri" w:hAnsi="Calibri" w:cs="Calibri"/>
            <w:sz w:val="20"/>
            <w:szCs w:val="20"/>
          </w:rPr>
          <w:t>To hear from an IRB Analyst regarding this section, please click on this link.</w:t>
        </w:r>
      </w:hyperlink>
    </w:p>
    <w:p w14:paraId="08EFB218" w14:textId="77777777" w:rsidR="008B1A8A" w:rsidRDefault="008B1A8A" w:rsidP="008C2DED">
      <w:pPr>
        <w:jc w:val="center"/>
        <w:rPr>
          <w:rFonts w:ascii="Calibri" w:hAnsi="Calibri" w:cs="Calibri"/>
          <w:sz w:val="20"/>
          <w:szCs w:val="20"/>
        </w:rPr>
      </w:pPr>
    </w:p>
    <w:p w14:paraId="44AE5FAC" w14:textId="42FADB9E" w:rsidR="008B1A8A" w:rsidRPr="008B1A8A" w:rsidRDefault="00067BFF" w:rsidP="008B1A8A">
      <w:pPr>
        <w:pStyle w:val="Heading3"/>
        <w:numPr>
          <w:ilvl w:val="0"/>
          <w:numId w:val="20"/>
        </w:numPr>
      </w:pPr>
      <w:r w:rsidRPr="008B1A8A">
        <w:t>What is the general purpose of your study? What do you hope to learn?</w:t>
      </w:r>
      <w:r w:rsidR="00202A52" w:rsidRPr="008B1A8A">
        <w:t xml:space="preserve"> (Maximum 1–2 paragraphs of explanation).</w:t>
      </w:r>
    </w:p>
    <w:p w14:paraId="791E1FE1" w14:textId="77777777" w:rsidR="008B1A8A" w:rsidRDefault="008B1A8A" w:rsidP="008B1A8A">
      <w:pPr>
        <w:rPr>
          <w:color w:val="000000" w:themeColor="text1"/>
        </w:rPr>
      </w:pPr>
    </w:p>
    <w:p w14:paraId="60CB8212" w14:textId="52575145" w:rsidR="008B1A8A" w:rsidRPr="008B1A8A" w:rsidRDefault="00AF44A4" w:rsidP="008B1A8A">
      <w:pPr>
        <w:rPr>
          <w:color w:val="000000" w:themeColor="text1"/>
        </w:rPr>
      </w:pPr>
      <w:r>
        <w:rPr>
          <w:color w:val="000000" w:themeColor="text1"/>
        </w:rPr>
        <w:t>To understand the electoral gender quotas, and if male politicians are fielding women politicians just meet to the constitutional mandate</w:t>
      </w:r>
    </w:p>
    <w:p w14:paraId="501A08F2" w14:textId="392C9A45" w:rsidR="00067BFF" w:rsidRPr="008B1A8A" w:rsidRDefault="00067BFF" w:rsidP="008B1A8A">
      <w:pPr>
        <w:pStyle w:val="Heading3"/>
        <w:numPr>
          <w:ilvl w:val="0"/>
          <w:numId w:val="20"/>
        </w:numPr>
      </w:pPr>
      <w:r w:rsidRPr="008B1A8A">
        <w:t>List the Research Questions</w:t>
      </w:r>
      <w:r w:rsidR="00F23ABC" w:rsidRPr="008B1A8A">
        <w:t>.</w:t>
      </w:r>
    </w:p>
    <w:p w14:paraId="2037BF94" w14:textId="6EC46E36" w:rsidR="00D50D7F" w:rsidRDefault="00AF44A4" w:rsidP="00D50D7F">
      <w:r w:rsidRPr="00AF44A4">
        <w:t xml:space="preserve">Do randomly imposed electoral quotas improve women's representation beyond the mechanical effect of policy compliance? We examine the </w:t>
      </w:r>
      <w:proofErr w:type="gramStart"/>
      <w:r w:rsidRPr="00AF44A4">
        <w:t>long term</w:t>
      </w:r>
      <w:proofErr w:type="gramEnd"/>
      <w:r w:rsidRPr="00AF44A4">
        <w:t xml:space="preserve"> consequences of electoral gender quotas in the Indian state of Rajasthan on women's representation.</w:t>
      </w:r>
    </w:p>
    <w:p w14:paraId="7FFAF2FA" w14:textId="77777777" w:rsidR="008B1A8A" w:rsidRDefault="008B1A8A" w:rsidP="00D50D7F"/>
    <w:p w14:paraId="49DE67FE" w14:textId="77777777" w:rsidR="008B1A8A" w:rsidRDefault="008B1A8A" w:rsidP="00D50D7F"/>
    <w:p w14:paraId="73C7E999" w14:textId="25D044CA" w:rsidR="00D50D7F" w:rsidRDefault="00D50D7F" w:rsidP="00D50D7F">
      <w:pPr>
        <w:pStyle w:val="Heading2"/>
        <w:jc w:val="center"/>
      </w:pPr>
      <w:r>
        <w:t>Inclusion &amp; Exclusion Criteria</w:t>
      </w:r>
    </w:p>
    <w:p w14:paraId="0B55CE73" w14:textId="77777777" w:rsidR="00677E0F" w:rsidRPr="00677E0F" w:rsidRDefault="00677E0F" w:rsidP="00677E0F"/>
    <w:p w14:paraId="7A114963" w14:textId="78B46A33" w:rsidR="00677E0F" w:rsidRPr="00677E0F" w:rsidRDefault="00111175" w:rsidP="00677E0F">
      <w:r>
        <w:rPr>
          <w:rFonts w:ascii="Segoe UI Symbol" w:hAnsi="Segoe UI Symbol" w:cs="Segoe UI Symbol"/>
          <w:color w:val="000000"/>
        </w:rPr>
        <w:fldChar w:fldCharType="begin">
          <w:ffData>
            <w:name w:val=""/>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59E67B33" w14:textId="77777777" w:rsidR="00677E0F" w:rsidRPr="00677E0F" w:rsidRDefault="00677E0F" w:rsidP="00677E0F"/>
    <w:p w14:paraId="68F0F037" w14:textId="77777777" w:rsidR="00FD2744" w:rsidRPr="00741E26" w:rsidRDefault="00000000" w:rsidP="00FD2744">
      <w:pPr>
        <w:pStyle w:val="ListParagraph"/>
        <w:pBdr>
          <w:top w:val="nil"/>
          <w:left w:val="nil"/>
          <w:bottom w:val="nil"/>
          <w:right w:val="nil"/>
          <w:between w:val="nil"/>
        </w:pBdr>
        <w:jc w:val="center"/>
        <w:rPr>
          <w:color w:val="000000" w:themeColor="text1"/>
          <w:sz w:val="20"/>
          <w:szCs w:val="20"/>
        </w:rPr>
      </w:pPr>
      <w:hyperlink r:id="rId30" w:history="1">
        <w:r w:rsidR="00FD2744" w:rsidRPr="00FD2744">
          <w:rPr>
            <w:rStyle w:val="Hyperlink"/>
            <w:sz w:val="20"/>
            <w:szCs w:val="20"/>
          </w:rPr>
          <w:t>To hear from an IRB Analyst regarding this section please click on this link.</w:t>
        </w:r>
      </w:hyperlink>
    </w:p>
    <w:p w14:paraId="0C41801D" w14:textId="77777777" w:rsidR="00D50D7F" w:rsidRPr="00D50D7F" w:rsidRDefault="00D50D7F" w:rsidP="00D50D7F"/>
    <w:p w14:paraId="0000001A" w14:textId="5B3C5739" w:rsidR="00F97E2B" w:rsidRDefault="003E7A92" w:rsidP="008B1A8A">
      <w:pPr>
        <w:pStyle w:val="Heading3"/>
        <w:numPr>
          <w:ilvl w:val="0"/>
          <w:numId w:val="20"/>
        </w:numPr>
      </w:pPr>
      <w:r w:rsidRPr="00FF2FA5">
        <w:lastRenderedPageBreak/>
        <w:t xml:space="preserve">Describe the inclusion </w:t>
      </w:r>
      <w:r w:rsidRPr="00FF2FA5">
        <w:rPr>
          <w:i/>
          <w:iCs/>
        </w:rPr>
        <w:t>and</w:t>
      </w:r>
      <w:r w:rsidRPr="00FF2FA5">
        <w:t xml:space="preserve"> exclusion criteria for enrollment</w:t>
      </w:r>
      <w:r w:rsidR="00EA230E" w:rsidRPr="00FF2FA5">
        <w:t>.</w:t>
      </w:r>
      <w:r w:rsidR="0065731C" w:rsidRPr="00FF2FA5">
        <w:t xml:space="preserve"> </w:t>
      </w:r>
    </w:p>
    <w:p w14:paraId="10AD1CE4" w14:textId="64E60643" w:rsidR="00111175" w:rsidRPr="00111175" w:rsidRDefault="00111175" w:rsidP="00111175">
      <w:r>
        <w:t xml:space="preserve">We will be studying elected public representatives and will select the participant based on blocked random sampling. Therefore, all elected representatives at the rural government </w:t>
      </w:r>
      <w:proofErr w:type="spellStart"/>
      <w:r>
        <w:t>lvele</w:t>
      </w:r>
      <w:proofErr w:type="spellEnd"/>
      <w:r>
        <w:t xml:space="preserve"> in </w:t>
      </w:r>
      <w:proofErr w:type="spellStart"/>
      <w:r>
        <w:t>Rajsthan</w:t>
      </w:r>
      <w:proofErr w:type="spellEnd"/>
      <w:r>
        <w:t xml:space="preserve"> are in our study population. The sampling </w:t>
      </w:r>
      <w:proofErr w:type="spellStart"/>
      <w:r>
        <w:t>wil</w:t>
      </w:r>
      <w:proofErr w:type="spellEnd"/>
      <w:r>
        <w:t xml:space="preserve"> decide the eventual participants. </w:t>
      </w:r>
    </w:p>
    <w:p w14:paraId="3741403C" w14:textId="0A5F3754" w:rsidR="00396297" w:rsidRDefault="00876A9F" w:rsidP="008B1A8A">
      <w:pPr>
        <w:pStyle w:val="Heading3"/>
        <w:numPr>
          <w:ilvl w:val="0"/>
          <w:numId w:val="20"/>
        </w:numPr>
      </w:pPr>
      <w:r>
        <w:t>Provide justification for the population you are including</w:t>
      </w:r>
      <w:r w:rsidR="008E555A" w:rsidRPr="00FF2FA5">
        <w:t xml:space="preserve">. </w:t>
      </w:r>
    </w:p>
    <w:p w14:paraId="7DCE86AC" w14:textId="619AC812" w:rsidR="00111175" w:rsidRDefault="00111175" w:rsidP="00111175">
      <w:pPr>
        <w:autoSpaceDE w:val="0"/>
        <w:autoSpaceDN w:val="0"/>
        <w:adjustRightInd w:val="0"/>
      </w:pPr>
      <w:r>
        <w:t xml:space="preserve">We wish to study the “proxy-candidate” </w:t>
      </w:r>
      <w:proofErr w:type="spellStart"/>
      <w:r>
        <w:t>ie</w:t>
      </w:r>
      <w:proofErr w:type="spellEnd"/>
      <w:r>
        <w:t>., “</w:t>
      </w:r>
      <w:r w:rsidRPr="00111175">
        <w:t>male candidates may be able to circumvent the spirit of the quotas by using female relatives as proxy</w:t>
      </w:r>
      <w:r>
        <w:t xml:space="preserve"> candidates” (</w:t>
      </w:r>
      <w:r w:rsidRPr="00111175">
        <w:t>Karekurve‐Ramachandra, Varun, and Alexander Lee. "Do gender quotas hurt less privileged groups? Evidence from India." American Journal of Political Science 64.4 (2020): 757-772.</w:t>
      </w:r>
      <w:r>
        <w:t>)</w:t>
      </w:r>
    </w:p>
    <w:p w14:paraId="60D4A698" w14:textId="6F7A4D53" w:rsidR="00111175" w:rsidRPr="00111175" w:rsidRDefault="00111175" w:rsidP="00111175">
      <w:pPr>
        <w:autoSpaceDE w:val="0"/>
        <w:autoSpaceDN w:val="0"/>
        <w:adjustRightInd w:val="0"/>
      </w:pPr>
      <w:r>
        <w:t xml:space="preserve">Therefore, </w:t>
      </w:r>
      <w:proofErr w:type="gramStart"/>
      <w:r>
        <w:t>this elected representatives</w:t>
      </w:r>
      <w:proofErr w:type="gramEnd"/>
      <w:r>
        <w:t xml:space="preserve"> are the population under consideration</w:t>
      </w:r>
    </w:p>
    <w:p w14:paraId="29C4D6E2" w14:textId="26995ACB" w:rsidR="00202A52" w:rsidRDefault="00202A52" w:rsidP="008B1A8A">
      <w:pPr>
        <w:pStyle w:val="Heading3"/>
        <w:numPr>
          <w:ilvl w:val="0"/>
          <w:numId w:val="20"/>
        </w:numPr>
      </w:pPr>
      <w:r>
        <w:t>Please describe (maximum 1–2 paragraphs) how equity, diversity, and inclusion have been considered</w:t>
      </w:r>
      <w:r w:rsidR="00840FB9">
        <w:t>.</w:t>
      </w:r>
    </w:p>
    <w:p w14:paraId="7A768C3D" w14:textId="5FCBFEAC" w:rsidR="00111175" w:rsidRPr="00111175" w:rsidRDefault="00111175" w:rsidP="00111175">
      <w:r>
        <w:t>The blocked random sampling blocks on district, and quota status. Therefore, we will cover the entire geography of the Indian state of Rajasthan and male and female representatives across this large Indian state</w:t>
      </w:r>
    </w:p>
    <w:p w14:paraId="3A868451" w14:textId="21DC8EB0" w:rsidR="00327B8D" w:rsidRDefault="00FF1773" w:rsidP="00327B8D">
      <w:pPr>
        <w:pStyle w:val="Heading2"/>
        <w:jc w:val="center"/>
      </w:pPr>
      <w:bookmarkStart w:id="6" w:name="_Recruitment_Sites"/>
      <w:bookmarkEnd w:id="6"/>
      <w:r>
        <w:t xml:space="preserve">Where will </w:t>
      </w:r>
      <w:r w:rsidR="00327B8D">
        <w:t xml:space="preserve">Recruitment </w:t>
      </w:r>
      <w:r>
        <w:t>occur?</w:t>
      </w:r>
    </w:p>
    <w:p w14:paraId="103F8970" w14:textId="0E6D2204" w:rsidR="00677E0F" w:rsidRPr="00677E0F" w:rsidRDefault="00AF44A4" w:rsidP="00677E0F">
      <w:r>
        <w:rPr>
          <w:rFonts w:ascii="Segoe UI Symbol" w:hAnsi="Segoe UI Symbol" w:cs="Segoe UI Symbol"/>
          <w:color w:val="000000"/>
        </w:rPr>
        <w:fldChar w:fldCharType="begin">
          <w:ffData>
            <w:name w:val=""/>
            <w:enabled/>
            <w:calcOnExit w:val="0"/>
            <w:checkBox>
              <w:sizeAuto/>
              <w:default w:val="1"/>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56839031" w14:textId="77777777" w:rsidR="00677E0F" w:rsidRPr="00677E0F" w:rsidRDefault="00677E0F" w:rsidP="00677E0F"/>
    <w:p w14:paraId="50FD65AB" w14:textId="55C35D12" w:rsidR="00297D98" w:rsidRPr="00297D98" w:rsidRDefault="00000000" w:rsidP="00297D98">
      <w:pPr>
        <w:jc w:val="center"/>
        <w:rPr>
          <w:rFonts w:asciiTheme="minorHAnsi" w:hAnsiTheme="minorHAnsi" w:cstheme="minorHAnsi"/>
          <w:sz w:val="20"/>
          <w:szCs w:val="20"/>
        </w:rPr>
      </w:pPr>
      <w:hyperlink r:id="rId31" w:history="1">
        <w:r w:rsidR="00297D98" w:rsidRPr="00297D98">
          <w:rPr>
            <w:rStyle w:val="Hyperlink"/>
            <w:rFonts w:asciiTheme="minorHAnsi" w:hAnsiTheme="minorHAnsi" w:cstheme="minorHAnsi"/>
            <w:sz w:val="20"/>
            <w:szCs w:val="20"/>
          </w:rPr>
          <w:t>To hear from an IRB Analyst regarding this section please click on this link.</w:t>
        </w:r>
      </w:hyperlink>
    </w:p>
    <w:p w14:paraId="4A812316" w14:textId="77777777" w:rsidR="00327B8D" w:rsidRPr="00327B8D" w:rsidRDefault="00327B8D" w:rsidP="00327B8D"/>
    <w:p w14:paraId="1A30FBEF" w14:textId="036387D4" w:rsidR="00327B8D" w:rsidRDefault="00327B8D" w:rsidP="008B1A8A">
      <w:pPr>
        <w:pStyle w:val="Heading3"/>
        <w:numPr>
          <w:ilvl w:val="0"/>
          <w:numId w:val="20"/>
        </w:numPr>
      </w:pPr>
      <w:r w:rsidRPr="00327B8D">
        <w:t>List all sites or locations where you will recruit participants</w:t>
      </w:r>
      <w:r w:rsidR="00BC02FA">
        <w:t xml:space="preserve"> (e.g., on USC campus,</w:t>
      </w:r>
      <w:r w:rsidR="0009644C">
        <w:t xml:space="preserve"> your place of employment,</w:t>
      </w:r>
      <w:r w:rsidR="00BC02FA">
        <w:t xml:space="preserve"> </w:t>
      </w:r>
      <w:r w:rsidR="00A5559C">
        <w:t xml:space="preserve">a specific elementary school, </w:t>
      </w:r>
      <w:r w:rsidR="00BC02FA">
        <w:t xml:space="preserve">Amazon Turk, </w:t>
      </w:r>
      <w:r w:rsidR="003F1495">
        <w:t xml:space="preserve">Qualtrics panel, </w:t>
      </w:r>
      <w:r w:rsidR="00A54277">
        <w:t xml:space="preserve">specific groups within </w:t>
      </w:r>
      <w:r w:rsidR="00BC02FA">
        <w:t xml:space="preserve">Facebook, </w:t>
      </w:r>
      <w:r w:rsidR="00A5559C">
        <w:t>I</w:t>
      </w:r>
      <w:r w:rsidR="00D43B37">
        <w:t>nstagram</w:t>
      </w:r>
      <w:r w:rsidR="00A5559C">
        <w:t>, etc.</w:t>
      </w:r>
      <w:r w:rsidR="00216E3A">
        <w:t xml:space="preserve"> Provide</w:t>
      </w:r>
      <w:r w:rsidR="00A5559C">
        <w:t xml:space="preserve"> </w:t>
      </w:r>
      <w:r w:rsidR="00216E3A">
        <w:t xml:space="preserve">exact locations </w:t>
      </w:r>
      <w:r w:rsidR="00A54277">
        <w:t>and/</w:t>
      </w:r>
      <w:r w:rsidR="00216E3A">
        <w:t xml:space="preserve">or </w:t>
      </w:r>
      <w:r w:rsidR="0009644C">
        <w:t>web</w:t>
      </w:r>
      <w:r w:rsidR="00216E3A">
        <w:t>links as applicable).</w:t>
      </w:r>
    </w:p>
    <w:p w14:paraId="0958F3AD" w14:textId="77777777" w:rsidR="00E123BB" w:rsidRPr="00327B8D" w:rsidRDefault="00E123BB" w:rsidP="00E123BB">
      <w:pPr>
        <w:pStyle w:val="ListParagraph"/>
      </w:pPr>
    </w:p>
    <w:p w14:paraId="54839F9D" w14:textId="692A4208" w:rsidR="00327B8D" w:rsidRDefault="0009644C" w:rsidP="008B1A8A">
      <w:pPr>
        <w:pStyle w:val="Heading3"/>
        <w:numPr>
          <w:ilvl w:val="0"/>
          <w:numId w:val="20"/>
        </w:numPr>
      </w:pPr>
      <w:r>
        <w:t xml:space="preserve">Are you </w:t>
      </w:r>
      <w:r w:rsidRPr="00610235">
        <w:rPr>
          <w:i/>
          <w:iCs/>
        </w:rPr>
        <w:t xml:space="preserve">specifically </w:t>
      </w:r>
      <w:r w:rsidRPr="00610235">
        <w:t xml:space="preserve">seeking </w:t>
      </w:r>
      <w:r w:rsidR="00327B8D" w:rsidRPr="00327B8D">
        <w:t>any participants</w:t>
      </w:r>
      <w:r w:rsidR="00610235">
        <w:t xml:space="preserve"> physically present in a country outside of the United States?</w:t>
      </w:r>
    </w:p>
    <w:p w14:paraId="2AFCE798" w14:textId="4E943789" w:rsidR="008F6729" w:rsidRPr="008F6729" w:rsidRDefault="008F6729" w:rsidP="008F6729">
      <w:pPr>
        <w:rPr>
          <w:rFonts w:asciiTheme="minorHAnsi" w:hAnsiTheme="minorHAnsi" w:cstheme="minorHAnsi"/>
          <w:color w:val="4472C4" w:themeColor="accent1"/>
        </w:rPr>
      </w:pPr>
      <w:r w:rsidRPr="008F6729">
        <w:rPr>
          <w:rFonts w:asciiTheme="minorHAnsi" w:hAnsiTheme="minorHAnsi" w:cstheme="minorHAnsi"/>
          <w:color w:val="4472C4" w:themeColor="accent1"/>
        </w:rPr>
        <w:t xml:space="preserve">Tip: To check the boxes, please double click. </w:t>
      </w:r>
    </w:p>
    <w:p w14:paraId="00EDF843" w14:textId="77777777" w:rsidR="00327B8D" w:rsidRPr="00327B8D" w:rsidRDefault="00327B8D" w:rsidP="00327B8D">
      <w:pPr>
        <w:rPr>
          <w:rFonts w:ascii="Calibri" w:hAnsi="Calibri" w:cs="Calibri"/>
        </w:rPr>
      </w:pPr>
    </w:p>
    <w:p w14:paraId="49FDC9B8" w14:textId="41D5003B" w:rsidR="00327B8D" w:rsidRPr="00327B8D" w:rsidRDefault="00B9121F" w:rsidP="0013252C">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1"/>
            <w:enabled/>
            <w:calcOnExit w:val="0"/>
            <w:checkBox>
              <w:sizeAuto/>
              <w:default w:val="0"/>
            </w:checkBox>
          </w:ffData>
        </w:fldChar>
      </w:r>
      <w:bookmarkStart w:id="7" w:name="Check1"/>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7"/>
      <w:r w:rsidR="00327B8D" w:rsidRPr="00327B8D">
        <w:rPr>
          <w:rFonts w:ascii="Calibri" w:hAnsi="Calibri" w:cs="Calibri"/>
          <w:color w:val="000000"/>
        </w:rPr>
        <w:t xml:space="preserve"> No</w:t>
      </w:r>
      <w:r w:rsidR="008F6729">
        <w:rPr>
          <w:rFonts w:ascii="Calibri" w:hAnsi="Calibri" w:cs="Calibri"/>
          <w:color w:val="000000"/>
        </w:rPr>
        <w:t xml:space="preserve"> </w:t>
      </w:r>
    </w:p>
    <w:p w14:paraId="64BF926C" w14:textId="0854C69E" w:rsidR="00327B8D" w:rsidRPr="00327B8D" w:rsidRDefault="00AF44A4" w:rsidP="00944BCD">
      <w:pPr>
        <w:pStyle w:val="NormalWeb"/>
        <w:spacing w:before="0" w:beforeAutospacing="0" w:after="0" w:afterAutospacing="0"/>
        <w:ind w:left="1800" w:hanging="360"/>
        <w:rPr>
          <w:rFonts w:ascii="Calibri" w:hAnsi="Calibri" w:cs="Calibri"/>
        </w:rPr>
      </w:pPr>
      <w:r>
        <w:rPr>
          <w:rFonts w:ascii="Segoe UI Symbol" w:hAnsi="Segoe UI Symbol" w:cs="Segoe UI Symbol"/>
          <w:color w:val="000000"/>
        </w:rPr>
        <w:fldChar w:fldCharType="begin">
          <w:ffData>
            <w:name w:val="Check2"/>
            <w:enabled/>
            <w:calcOnExit w:val="0"/>
            <w:checkBox>
              <w:sizeAuto/>
              <w:default w:val="1"/>
            </w:checkBox>
          </w:ffData>
        </w:fldChar>
      </w:r>
      <w:bookmarkStart w:id="8" w:name="Check2"/>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8"/>
      <w:r w:rsidR="00327B8D" w:rsidRPr="00327B8D">
        <w:rPr>
          <w:rFonts w:ascii="Calibri" w:hAnsi="Calibri" w:cs="Calibri"/>
          <w:color w:val="000000"/>
        </w:rPr>
        <w:t>  Yes</w:t>
      </w:r>
      <w:r w:rsidR="00327B8D">
        <w:rPr>
          <w:rFonts w:ascii="Calibri" w:hAnsi="Calibri" w:cs="Calibri"/>
          <w:color w:val="000000"/>
        </w:rPr>
        <w:t xml:space="preserve"> If yes, please answer the </w:t>
      </w:r>
      <w:r w:rsidR="00327B8D" w:rsidRPr="00FA2FA4">
        <w:rPr>
          <w:rFonts w:ascii="Calibri" w:hAnsi="Calibri" w:cs="Calibri"/>
          <w:i/>
          <w:iCs/>
          <w:color w:val="000000"/>
        </w:rPr>
        <w:t>additional</w:t>
      </w:r>
      <w:r w:rsidR="00327B8D">
        <w:rPr>
          <w:rFonts w:ascii="Calibri" w:hAnsi="Calibri" w:cs="Calibri"/>
          <w:color w:val="000000"/>
        </w:rPr>
        <w:t xml:space="preserve"> questions regarding </w:t>
      </w:r>
      <w:hyperlink w:anchor="_International_Research" w:history="1">
        <w:r w:rsidR="004D3B4E" w:rsidRPr="004D3B4E">
          <w:rPr>
            <w:rStyle w:val="Hyperlink"/>
            <w:rFonts w:ascii="Calibri" w:hAnsi="Calibri" w:cs="Calibri"/>
          </w:rPr>
          <w:t>I</w:t>
        </w:r>
        <w:r w:rsidR="00327B8D" w:rsidRPr="004D3B4E">
          <w:rPr>
            <w:rStyle w:val="Hyperlink"/>
            <w:rFonts w:ascii="Calibri" w:hAnsi="Calibri" w:cs="Calibri"/>
          </w:rPr>
          <w:t xml:space="preserve">nternational </w:t>
        </w:r>
        <w:r w:rsidR="004D3B4E" w:rsidRPr="004D3B4E">
          <w:rPr>
            <w:rStyle w:val="Hyperlink"/>
            <w:rFonts w:ascii="Calibri" w:hAnsi="Calibri" w:cs="Calibri"/>
          </w:rPr>
          <w:t>R</w:t>
        </w:r>
        <w:r w:rsidR="00327B8D" w:rsidRPr="004D3B4E">
          <w:rPr>
            <w:rStyle w:val="Hyperlink"/>
            <w:rFonts w:ascii="Calibri" w:hAnsi="Calibri" w:cs="Calibri"/>
          </w:rPr>
          <w:t>esearch</w:t>
        </w:r>
      </w:hyperlink>
      <w:r w:rsidR="00327B8D">
        <w:rPr>
          <w:rFonts w:ascii="Calibri" w:hAnsi="Calibri" w:cs="Calibri"/>
          <w:color w:val="000000"/>
        </w:rPr>
        <w:t>.</w:t>
      </w:r>
    </w:p>
    <w:p w14:paraId="3BB82AFB" w14:textId="22923423" w:rsidR="00327B8D" w:rsidRDefault="00FF1773" w:rsidP="00327B8D">
      <w:pPr>
        <w:pStyle w:val="Heading2"/>
        <w:jc w:val="center"/>
      </w:pPr>
      <w:r>
        <w:lastRenderedPageBreak/>
        <w:t>How will Recruitment happen?</w:t>
      </w:r>
    </w:p>
    <w:p w14:paraId="25DF78F8"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345E6F45" w14:textId="77777777" w:rsidR="00677E0F" w:rsidRPr="00677E0F" w:rsidRDefault="00677E0F" w:rsidP="00677E0F"/>
    <w:p w14:paraId="32F48323" w14:textId="6CB2E3F7" w:rsidR="00327B8D" w:rsidRDefault="00000000" w:rsidP="00F15E47">
      <w:pPr>
        <w:jc w:val="center"/>
        <w:rPr>
          <w:rStyle w:val="Hyperlink"/>
          <w:rFonts w:asciiTheme="minorHAnsi" w:hAnsiTheme="minorHAnsi" w:cstheme="minorHAnsi"/>
          <w:sz w:val="20"/>
          <w:szCs w:val="20"/>
        </w:rPr>
      </w:pPr>
      <w:hyperlink r:id="rId32" w:history="1">
        <w:r w:rsidR="00297D98" w:rsidRPr="00F15E47">
          <w:rPr>
            <w:rStyle w:val="Hyperlink"/>
            <w:rFonts w:asciiTheme="minorHAnsi" w:hAnsiTheme="minorHAnsi" w:cstheme="minorHAnsi"/>
            <w:sz w:val="20"/>
            <w:szCs w:val="20"/>
          </w:rPr>
          <w:t>To hear from an IRB Analyst regarding this section please click on this link.</w:t>
        </w:r>
      </w:hyperlink>
    </w:p>
    <w:p w14:paraId="5C0C2E63" w14:textId="77777777" w:rsidR="003F1495" w:rsidRDefault="003F1495" w:rsidP="00F15E47">
      <w:pPr>
        <w:jc w:val="center"/>
        <w:rPr>
          <w:rStyle w:val="Hyperlink"/>
          <w:rFonts w:asciiTheme="minorHAnsi" w:hAnsiTheme="minorHAnsi" w:cstheme="minorHAnsi"/>
          <w:sz w:val="20"/>
          <w:szCs w:val="20"/>
        </w:rPr>
      </w:pPr>
    </w:p>
    <w:p w14:paraId="49C7B6FC" w14:textId="1B58D0F6" w:rsidR="003F1495" w:rsidRDefault="003F1495" w:rsidP="003F1495">
      <w:pPr>
        <w:rPr>
          <w:rStyle w:val="Hyperlink"/>
          <w:rFonts w:asciiTheme="minorHAnsi" w:hAnsiTheme="minorHAnsi" w:cstheme="minorHAnsi"/>
          <w:u w:val="none"/>
        </w:rPr>
      </w:pPr>
      <w:r w:rsidRPr="003F1495">
        <w:rPr>
          <w:rStyle w:val="Hyperlink"/>
          <w:rFonts w:asciiTheme="minorHAnsi" w:hAnsiTheme="minorHAnsi" w:cstheme="minorHAnsi"/>
          <w:u w:val="none"/>
        </w:rPr>
        <w:t>Note: If using a paid panel (</w:t>
      </w:r>
      <w:r w:rsidR="00D43B37">
        <w:rPr>
          <w:rStyle w:val="Hyperlink"/>
          <w:rFonts w:asciiTheme="minorHAnsi" w:hAnsiTheme="minorHAnsi" w:cstheme="minorHAnsi"/>
          <w:u w:val="none"/>
        </w:rPr>
        <w:t xml:space="preserve">e.g., </w:t>
      </w:r>
      <w:proofErr w:type="spellStart"/>
      <w:r w:rsidRPr="003F1495">
        <w:rPr>
          <w:rStyle w:val="Hyperlink"/>
          <w:rFonts w:asciiTheme="minorHAnsi" w:hAnsiTheme="minorHAnsi" w:cstheme="minorHAnsi"/>
          <w:u w:val="none"/>
        </w:rPr>
        <w:t>MTurk</w:t>
      </w:r>
      <w:proofErr w:type="spellEnd"/>
      <w:r w:rsidRPr="003F1495">
        <w:rPr>
          <w:rStyle w:val="Hyperlink"/>
          <w:rFonts w:asciiTheme="minorHAnsi" w:hAnsiTheme="minorHAnsi" w:cstheme="minorHAnsi"/>
          <w:u w:val="none"/>
        </w:rPr>
        <w:t xml:space="preserve">, </w:t>
      </w:r>
      <w:r w:rsidR="0003529E">
        <w:rPr>
          <w:rStyle w:val="Hyperlink"/>
          <w:rFonts w:asciiTheme="minorHAnsi" w:hAnsiTheme="minorHAnsi" w:cstheme="minorHAnsi"/>
          <w:u w:val="none"/>
        </w:rPr>
        <w:t xml:space="preserve">Qualtrics Panel, </w:t>
      </w:r>
      <w:r w:rsidR="00954B88">
        <w:rPr>
          <w:rStyle w:val="Hyperlink"/>
          <w:rFonts w:asciiTheme="minorHAnsi" w:hAnsiTheme="minorHAnsi" w:cstheme="minorHAnsi"/>
          <w:u w:val="none"/>
        </w:rPr>
        <w:t>Survey Monkey Panel,</w:t>
      </w:r>
      <w:r w:rsidR="00D43B37">
        <w:rPr>
          <w:rStyle w:val="Hyperlink"/>
          <w:rFonts w:asciiTheme="minorHAnsi" w:hAnsiTheme="minorHAnsi" w:cstheme="minorHAnsi"/>
          <w:u w:val="none"/>
        </w:rPr>
        <w:t xml:space="preserve"> </w:t>
      </w:r>
      <w:r w:rsidRPr="003F1495">
        <w:rPr>
          <w:rStyle w:val="Hyperlink"/>
          <w:rFonts w:asciiTheme="minorHAnsi" w:hAnsiTheme="minorHAnsi" w:cstheme="minorHAnsi"/>
          <w:u w:val="none"/>
        </w:rPr>
        <w:t>etc.,</w:t>
      </w:r>
      <w:r>
        <w:rPr>
          <w:rStyle w:val="Hyperlink"/>
          <w:rFonts w:asciiTheme="minorHAnsi" w:hAnsiTheme="minorHAnsi" w:cstheme="minorHAnsi"/>
          <w:u w:val="none"/>
        </w:rPr>
        <w:t xml:space="preserve">) please </w:t>
      </w:r>
      <w:r w:rsidRPr="003F1495">
        <w:rPr>
          <w:rStyle w:val="Hyperlink"/>
          <w:rFonts w:asciiTheme="minorHAnsi" w:hAnsiTheme="minorHAnsi" w:cstheme="minorHAnsi"/>
          <w:u w:val="none"/>
        </w:rPr>
        <w:t>do not fill out this section.</w:t>
      </w:r>
    </w:p>
    <w:p w14:paraId="45182CA8" w14:textId="77777777" w:rsidR="00F15E47" w:rsidRPr="00F15E47" w:rsidRDefault="00F15E47" w:rsidP="00672C94">
      <w:pPr>
        <w:rPr>
          <w:rFonts w:asciiTheme="minorHAnsi" w:hAnsiTheme="minorHAnsi" w:cstheme="minorHAnsi"/>
          <w:sz w:val="20"/>
          <w:szCs w:val="20"/>
        </w:rPr>
      </w:pPr>
    </w:p>
    <w:p w14:paraId="3376AA4C" w14:textId="3D676939" w:rsidR="00327B8D" w:rsidRPr="00327B8D" w:rsidRDefault="00327B8D" w:rsidP="00B74E1B">
      <w:pPr>
        <w:pStyle w:val="Heading3"/>
        <w:numPr>
          <w:ilvl w:val="0"/>
          <w:numId w:val="20"/>
        </w:numPr>
      </w:pPr>
      <w:r w:rsidRPr="00327B8D">
        <w:t>What format(s) will you use to advertise</w:t>
      </w:r>
      <w:r w:rsidR="000A0976">
        <w:t xml:space="preserve"> (find)</w:t>
      </w:r>
      <w:r w:rsidRPr="00327B8D">
        <w:t xml:space="preserve"> potential participants (e.g., </w:t>
      </w:r>
      <w:r w:rsidR="000A0976">
        <w:t xml:space="preserve">Listservs, personal emails, public </w:t>
      </w:r>
      <w:r w:rsidRPr="00327B8D">
        <w:t>email, flyer, letter, phone call, social media post</w:t>
      </w:r>
      <w:r w:rsidR="000A0976">
        <w:t xml:space="preserve"> (</w:t>
      </w:r>
      <w:r w:rsidR="00D43B37">
        <w:t xml:space="preserve">e.g., </w:t>
      </w:r>
      <w:r w:rsidR="000A0976">
        <w:t>Facebook, Twitter</w:t>
      </w:r>
      <w:r w:rsidR="009443CB">
        <w:t xml:space="preserve">, </w:t>
      </w:r>
      <w:r w:rsidR="000A0976">
        <w:t>Instagram</w:t>
      </w:r>
      <w:r w:rsidRPr="00327B8D">
        <w:t>)?</w:t>
      </w:r>
    </w:p>
    <w:p w14:paraId="2A00CDBB" w14:textId="06384E95" w:rsidR="00327B8D" w:rsidRPr="00327B8D" w:rsidRDefault="00D67E1E" w:rsidP="00327B8D">
      <w:pPr>
        <w:rPr>
          <w:rFonts w:ascii="Calibri" w:hAnsi="Calibri" w:cs="Calibri"/>
          <w:color w:val="000000"/>
        </w:rPr>
      </w:pPr>
      <w:r>
        <w:rPr>
          <w:rFonts w:ascii="Calibri" w:hAnsi="Calibri" w:cs="Calibri"/>
          <w:color w:val="000000"/>
        </w:rPr>
        <w:t xml:space="preserve">Publicly available phone numbers from government of Rajasthan website. </w:t>
      </w:r>
    </w:p>
    <w:p w14:paraId="040CE3CF" w14:textId="0C09A7BD" w:rsidR="00327B8D" w:rsidRPr="00327B8D" w:rsidRDefault="00327B8D" w:rsidP="00B74E1B">
      <w:pPr>
        <w:pStyle w:val="Heading3"/>
        <w:numPr>
          <w:ilvl w:val="0"/>
          <w:numId w:val="20"/>
        </w:numPr>
      </w:pPr>
      <w:r w:rsidRPr="00327B8D">
        <w:t>Who will distribute the recruitment material, and how will it be distributed</w:t>
      </w:r>
      <w:r w:rsidR="00216E3A">
        <w:t xml:space="preserve"> (e.g., </w:t>
      </w:r>
      <w:r w:rsidR="001144F0">
        <w:t>W</w:t>
      </w:r>
      <w:r w:rsidR="00216E3A">
        <w:t>ill somebody be helping you share the material</w:t>
      </w:r>
      <w:r w:rsidR="001144F0">
        <w:t xml:space="preserve">? </w:t>
      </w:r>
      <w:r w:rsidR="00216E3A">
        <w:t xml:space="preserve">or </w:t>
      </w:r>
      <w:r w:rsidR="001144F0">
        <w:t>are</w:t>
      </w:r>
      <w:r w:rsidR="00216E3A">
        <w:t xml:space="preserve"> you posting in a specific group or place</w:t>
      </w:r>
      <w:r w:rsidR="00412795">
        <w:t xml:space="preserve"> within</w:t>
      </w:r>
      <w:r w:rsidR="00216E3A">
        <w:t xml:space="preserve"> social </w:t>
      </w:r>
      <w:r w:rsidR="001144F0">
        <w:t>media?</w:t>
      </w:r>
      <w:r w:rsidR="00216E3A">
        <w:t xml:space="preserve"> </w:t>
      </w:r>
      <w:r w:rsidR="001144F0">
        <w:t>W</w:t>
      </w:r>
      <w:r w:rsidR="00216E3A">
        <w:t xml:space="preserve">ill </w:t>
      </w:r>
      <w:r w:rsidR="001144F0">
        <w:t xml:space="preserve">you </w:t>
      </w:r>
      <w:r w:rsidR="00216E3A">
        <w:t xml:space="preserve">be working with a moderator, </w:t>
      </w:r>
      <w:r w:rsidR="00412795">
        <w:t>etc.</w:t>
      </w:r>
      <w:r w:rsidR="00216E3A">
        <w:t>?)</w:t>
      </w:r>
    </w:p>
    <w:p w14:paraId="49915741" w14:textId="4D905198" w:rsidR="00CB16AB" w:rsidRDefault="009012F2" w:rsidP="002F3E2F">
      <w:pPr>
        <w:rPr>
          <w:rFonts w:ascii="Calibri" w:hAnsi="Calibri" w:cs="Calibri"/>
        </w:rPr>
      </w:pPr>
      <w:r>
        <w:rPr>
          <w:rFonts w:ascii="Calibri" w:hAnsi="Calibri" w:cs="Calibri"/>
        </w:rPr>
        <w:t xml:space="preserve"> Please see guidance on creating recruitment materials on our </w:t>
      </w:r>
      <w:hyperlink r:id="rId33" w:history="1">
        <w:r w:rsidRPr="009012F2">
          <w:rPr>
            <w:rStyle w:val="Hyperlink"/>
            <w:rFonts w:ascii="Calibri" w:hAnsi="Calibri" w:cs="Calibri"/>
          </w:rPr>
          <w:t>Forms and Templates page</w:t>
        </w:r>
      </w:hyperlink>
      <w:r>
        <w:rPr>
          <w:rFonts w:ascii="Calibri" w:hAnsi="Calibri" w:cs="Calibri"/>
        </w:rPr>
        <w:t>.</w:t>
      </w:r>
    </w:p>
    <w:p w14:paraId="6C448DB0" w14:textId="77777777" w:rsidR="00672C94" w:rsidRDefault="00672C94" w:rsidP="00672C94">
      <w:pPr>
        <w:rPr>
          <w:rStyle w:val="Hyperlink"/>
          <w:rFonts w:asciiTheme="minorHAnsi" w:hAnsiTheme="minorHAnsi" w:cstheme="minorHAnsi"/>
          <w:i/>
          <w:iCs/>
          <w:u w:val="none"/>
        </w:rPr>
      </w:pPr>
    </w:p>
    <w:p w14:paraId="56BFF8E8" w14:textId="77777777" w:rsidR="00672C94" w:rsidRDefault="00672C94" w:rsidP="00672C94">
      <w:pPr>
        <w:rPr>
          <w:rFonts w:ascii="Calibri" w:hAnsi="Calibri" w:cs="Calibri"/>
          <w:i/>
          <w:iCs/>
        </w:rPr>
      </w:pPr>
      <w:r w:rsidRPr="002F3E2F">
        <w:rPr>
          <w:rFonts w:ascii="Calibri" w:hAnsi="Calibri" w:cs="Calibri"/>
          <w:i/>
          <w:iCs/>
        </w:rPr>
        <w:t xml:space="preserve">Please note: For full </w:t>
      </w:r>
      <w:r>
        <w:rPr>
          <w:rFonts w:ascii="Calibri" w:hAnsi="Calibri" w:cs="Calibri"/>
          <w:i/>
          <w:iCs/>
        </w:rPr>
        <w:t>board and</w:t>
      </w:r>
      <w:r w:rsidRPr="002F3E2F">
        <w:rPr>
          <w:rFonts w:ascii="Calibri" w:hAnsi="Calibri" w:cs="Calibri"/>
          <w:i/>
          <w:iCs/>
        </w:rPr>
        <w:t xml:space="preserve"> expedited studies all referenced materials should be uploaded to </w:t>
      </w:r>
      <w:proofErr w:type="spellStart"/>
      <w:r w:rsidRPr="002F3E2F">
        <w:rPr>
          <w:rFonts w:ascii="Calibri" w:hAnsi="Calibri" w:cs="Calibri"/>
          <w:i/>
          <w:iCs/>
        </w:rPr>
        <w:t>iStar</w:t>
      </w:r>
      <w:proofErr w:type="spellEnd"/>
      <w:r w:rsidRPr="002F3E2F">
        <w:rPr>
          <w:rFonts w:ascii="Calibri" w:hAnsi="Calibri" w:cs="Calibri"/>
          <w:i/>
          <w:iCs/>
        </w:rPr>
        <w:t xml:space="preserve"> section 24.2</w:t>
      </w:r>
      <w:r>
        <w:rPr>
          <w:rFonts w:ascii="Calibri" w:hAnsi="Calibri" w:cs="Calibri"/>
          <w:i/>
          <w:iCs/>
        </w:rPr>
        <w:t>. For exempt studies upload to section 40.1.</w:t>
      </w:r>
    </w:p>
    <w:p w14:paraId="13EBC3B7" w14:textId="77777777" w:rsidR="00672C94" w:rsidRPr="00672C94" w:rsidRDefault="00672C94" w:rsidP="00672C94">
      <w:pPr>
        <w:rPr>
          <w:rFonts w:asciiTheme="minorHAnsi" w:hAnsiTheme="minorHAnsi" w:cstheme="minorHAnsi"/>
          <w:i/>
          <w:iCs/>
        </w:rPr>
      </w:pPr>
    </w:p>
    <w:p w14:paraId="6B9EE7E7" w14:textId="77777777" w:rsidR="00672C94" w:rsidRPr="003F1495" w:rsidRDefault="00672C94" w:rsidP="002F3E2F">
      <w:pPr>
        <w:rPr>
          <w:rFonts w:ascii="Calibri" w:hAnsi="Calibri" w:cs="Calibri"/>
        </w:rPr>
      </w:pPr>
    </w:p>
    <w:p w14:paraId="6847FEDA" w14:textId="77777777" w:rsidR="00CB16AB" w:rsidRDefault="00CB16AB" w:rsidP="00CB16AB">
      <w:pPr>
        <w:pStyle w:val="Heading2"/>
        <w:jc w:val="center"/>
      </w:pPr>
      <w:r w:rsidRPr="00281110">
        <w:t xml:space="preserve">Role of the </w:t>
      </w:r>
      <w:r>
        <w:t>Investigator/Research Staff</w:t>
      </w:r>
    </w:p>
    <w:p w14:paraId="694A5186"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24A501FF" w14:textId="77777777" w:rsidR="00677E0F" w:rsidRPr="00677E0F" w:rsidRDefault="00677E0F" w:rsidP="00677E0F"/>
    <w:p w14:paraId="2B1CA0D3" w14:textId="7A3EFC8B" w:rsidR="00067BFF" w:rsidRPr="008877BE" w:rsidRDefault="00000000" w:rsidP="00F15E47">
      <w:pPr>
        <w:jc w:val="center"/>
        <w:rPr>
          <w:rFonts w:ascii="Calibri" w:hAnsi="Calibri" w:cs="Calibri"/>
          <w:sz w:val="20"/>
          <w:szCs w:val="20"/>
        </w:rPr>
      </w:pPr>
      <w:hyperlink r:id="rId34" w:history="1">
        <w:r w:rsidR="00F15E47" w:rsidRPr="008877BE">
          <w:rPr>
            <w:rStyle w:val="Hyperlink"/>
            <w:rFonts w:ascii="Calibri" w:hAnsi="Calibri" w:cs="Calibri"/>
            <w:sz w:val="20"/>
            <w:szCs w:val="20"/>
          </w:rPr>
          <w:t>To hear from an IRB Analyst regarding this section please click on this link.</w:t>
        </w:r>
      </w:hyperlink>
    </w:p>
    <w:p w14:paraId="4C8FBEBC" w14:textId="77777777" w:rsidR="00F15E47" w:rsidRPr="00F15E47" w:rsidRDefault="00F15E47" w:rsidP="00F15E47">
      <w:pPr>
        <w:jc w:val="center"/>
        <w:rPr>
          <w:rFonts w:asciiTheme="minorHAnsi" w:hAnsiTheme="minorHAnsi" w:cstheme="minorHAnsi"/>
          <w:sz w:val="20"/>
          <w:szCs w:val="20"/>
        </w:rPr>
      </w:pPr>
    </w:p>
    <w:p w14:paraId="55BE57AB" w14:textId="1A1E30BD" w:rsidR="00F90393" w:rsidRDefault="00B74E1B" w:rsidP="003B358B">
      <w:pPr>
        <w:pStyle w:val="Heading3"/>
        <w:numPr>
          <w:ilvl w:val="0"/>
          <w:numId w:val="23"/>
        </w:numPr>
      </w:pPr>
      <w:r>
        <w:t xml:space="preserve">) </w:t>
      </w:r>
      <w:r w:rsidR="00CB16AB" w:rsidRPr="00FF2FA5">
        <w:t>Will the primary investigator or research staff know any</w:t>
      </w:r>
      <w:r w:rsidR="00CB16AB">
        <w:t xml:space="preserve"> research</w:t>
      </w:r>
      <w:r w:rsidR="00CB16AB" w:rsidRPr="00FF2FA5">
        <w:t xml:space="preserve"> participants, or have a past or present relationship with </w:t>
      </w:r>
      <w:r w:rsidR="00CB16AB" w:rsidRPr="00FF2FA5">
        <w:rPr>
          <w:i/>
          <w:iCs/>
        </w:rPr>
        <w:t>participants</w:t>
      </w:r>
      <w:r w:rsidR="00F72DB9">
        <w:rPr>
          <w:i/>
          <w:iCs/>
        </w:rPr>
        <w:t xml:space="preserve"> </w:t>
      </w:r>
      <w:r w:rsidR="00F72DB9" w:rsidRPr="00944BCD">
        <w:t>(</w:t>
      </w:r>
      <w:r w:rsidR="00435DEB">
        <w:t>e.g., s</w:t>
      </w:r>
      <w:r w:rsidR="00F72DB9" w:rsidRPr="002C34C2">
        <w:t xml:space="preserve">upervisors, </w:t>
      </w:r>
      <w:r w:rsidR="00435DEB">
        <w:t>p</w:t>
      </w:r>
      <w:r w:rsidR="00F72DB9" w:rsidRPr="002C34C2">
        <w:t xml:space="preserve">rincipals, </w:t>
      </w:r>
      <w:r w:rsidR="00435DEB">
        <w:t>a</w:t>
      </w:r>
      <w:r w:rsidR="00435DEB" w:rsidRPr="002C34C2">
        <w:t xml:space="preserve">ny </w:t>
      </w:r>
      <w:r w:rsidR="00F72DB9" w:rsidRPr="002C34C2">
        <w:t>kind of authority or influence over the participants</w:t>
      </w:r>
      <w:r w:rsidR="00795D50" w:rsidRPr="00944BCD">
        <w:t>)</w:t>
      </w:r>
      <w:r w:rsidR="00CB16AB" w:rsidRPr="00FF2FA5">
        <w:t>?</w:t>
      </w:r>
    </w:p>
    <w:p w14:paraId="02362E4A" w14:textId="0DB52C37" w:rsidR="00F90393" w:rsidRPr="00327B8D" w:rsidRDefault="00D67E1E" w:rsidP="003B358B">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3"/>
            <w:enabled/>
            <w:calcOnExit w:val="0"/>
            <w:checkBox>
              <w:sizeAuto/>
              <w:default w:val="1"/>
            </w:checkBox>
          </w:ffData>
        </w:fldChar>
      </w:r>
      <w:bookmarkStart w:id="9" w:name="Check3"/>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9"/>
      <w:r w:rsidR="00F90393" w:rsidRPr="00327B8D">
        <w:rPr>
          <w:rFonts w:ascii="Calibri" w:hAnsi="Calibri" w:cs="Calibri"/>
          <w:color w:val="000000"/>
        </w:rPr>
        <w:t xml:space="preserve"> </w:t>
      </w:r>
      <w:r w:rsidR="00430285">
        <w:rPr>
          <w:rFonts w:ascii="Calibri" w:hAnsi="Calibri" w:cs="Calibri"/>
          <w:color w:val="000000"/>
        </w:rPr>
        <w:t xml:space="preserve"> </w:t>
      </w:r>
      <w:r w:rsidR="00F90393" w:rsidRPr="00327B8D">
        <w:rPr>
          <w:rFonts w:ascii="Calibri" w:hAnsi="Calibri" w:cs="Calibri"/>
          <w:color w:val="000000"/>
        </w:rPr>
        <w:t>No</w:t>
      </w:r>
    </w:p>
    <w:p w14:paraId="739A8753" w14:textId="3764D9A2" w:rsidR="00F90393" w:rsidRPr="00F90393" w:rsidRDefault="00DB3487" w:rsidP="003B358B">
      <w:pPr>
        <w:pStyle w:val="NormalWeb"/>
        <w:spacing w:before="0" w:beforeAutospacing="0" w:after="0" w:afterAutospacing="0"/>
        <w:ind w:left="1080" w:firstLine="360"/>
        <w:rPr>
          <w:rFonts w:ascii="Calibri" w:hAnsi="Calibri" w:cs="Calibri"/>
        </w:rPr>
      </w:pPr>
      <w:r>
        <w:rPr>
          <w:rFonts w:ascii="Segoe UI Symbol" w:hAnsi="Segoe UI Symbol" w:cs="Segoe UI Symbol"/>
          <w:color w:val="000000"/>
        </w:rPr>
        <w:fldChar w:fldCharType="begin">
          <w:ffData>
            <w:name w:val="Check4"/>
            <w:enabled/>
            <w:calcOnExit w:val="0"/>
            <w:checkBox>
              <w:sizeAuto/>
              <w:default w:val="0"/>
            </w:checkBox>
          </w:ffData>
        </w:fldChar>
      </w:r>
      <w:bookmarkStart w:id="10" w:name="Check4"/>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0"/>
      <w:r w:rsidR="00430285">
        <w:rPr>
          <w:rFonts w:ascii="Calibri" w:hAnsi="Calibri" w:cs="Calibri"/>
          <w:color w:val="000000"/>
        </w:rPr>
        <w:t xml:space="preserve"> </w:t>
      </w:r>
      <w:r w:rsidR="00F90393" w:rsidRPr="00327B8D">
        <w:rPr>
          <w:rFonts w:ascii="Calibri" w:hAnsi="Calibri" w:cs="Calibri"/>
          <w:color w:val="000000"/>
        </w:rPr>
        <w:t>Yes</w:t>
      </w:r>
      <w:r w:rsidR="00F90393">
        <w:rPr>
          <w:rFonts w:ascii="Calibri" w:hAnsi="Calibri" w:cs="Calibri"/>
          <w:color w:val="000000"/>
        </w:rPr>
        <w:t>: If yes, please explain the relationship.</w:t>
      </w:r>
    </w:p>
    <w:p w14:paraId="2F17BACE" w14:textId="77777777" w:rsidR="00F90393" w:rsidRPr="00327B8D" w:rsidRDefault="00F90393" w:rsidP="003B358B">
      <w:pPr>
        <w:pStyle w:val="NormalWeb"/>
        <w:spacing w:before="0" w:beforeAutospacing="0" w:after="0" w:afterAutospacing="0"/>
        <w:ind w:left="1080"/>
        <w:rPr>
          <w:rFonts w:ascii="Calibri" w:hAnsi="Calibri" w:cs="Calibri"/>
        </w:rPr>
      </w:pPr>
    </w:p>
    <w:p w14:paraId="4883E5DC" w14:textId="0FDDB2B9" w:rsidR="00CB16AB" w:rsidRDefault="00B74E1B" w:rsidP="003B358B">
      <w:pPr>
        <w:pStyle w:val="Heading3"/>
        <w:numPr>
          <w:ilvl w:val="0"/>
          <w:numId w:val="24"/>
        </w:numPr>
      </w:pPr>
      <w:r>
        <w:lastRenderedPageBreak/>
        <w:t xml:space="preserve"> </w:t>
      </w:r>
      <w:r w:rsidR="00CB16AB" w:rsidRPr="00FF2FA5">
        <w:t xml:space="preserve">Will the primary investigator or research staff have a relationship </w:t>
      </w:r>
      <w:r w:rsidR="00CB16AB">
        <w:t xml:space="preserve">with </w:t>
      </w:r>
      <w:r w:rsidR="00CB16AB" w:rsidRPr="00FF2FA5">
        <w:t xml:space="preserve">the </w:t>
      </w:r>
      <w:r w:rsidR="00CB16AB" w:rsidRPr="00FF2FA5">
        <w:rPr>
          <w:i/>
          <w:iCs/>
        </w:rPr>
        <w:t xml:space="preserve">data collection </w:t>
      </w:r>
      <w:r w:rsidR="002C34C2" w:rsidRPr="00FF2FA5">
        <w:rPr>
          <w:i/>
          <w:iCs/>
        </w:rPr>
        <w:t>site</w:t>
      </w:r>
      <w:r w:rsidR="002C34C2">
        <w:rPr>
          <w:i/>
          <w:iCs/>
        </w:rPr>
        <w:t xml:space="preserve"> </w:t>
      </w:r>
      <w:r w:rsidR="002C34C2" w:rsidRPr="00944BCD">
        <w:t>(</w:t>
      </w:r>
      <w:r w:rsidR="00795D50" w:rsidRPr="00944BCD">
        <w:t>e.g.</w:t>
      </w:r>
      <w:r w:rsidR="002C34C2" w:rsidRPr="00944BCD">
        <w:t>,</w:t>
      </w:r>
      <w:r w:rsidR="00795D50" w:rsidRPr="00944BCD">
        <w:t xml:space="preserve"> Are you an employee, consultant)</w:t>
      </w:r>
      <w:r w:rsidR="00435DEB">
        <w:t>?</w:t>
      </w:r>
      <w:r w:rsidR="00CB16AB" w:rsidRPr="00F90393">
        <w:t xml:space="preserve"> Please explain.</w:t>
      </w:r>
    </w:p>
    <w:p w14:paraId="2C02BFF3" w14:textId="0F84A44D" w:rsidR="00F90393" w:rsidRPr="00327B8D" w:rsidRDefault="00D67E1E" w:rsidP="003B358B">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5"/>
            <w:enabled/>
            <w:calcOnExit w:val="0"/>
            <w:checkBox>
              <w:sizeAuto/>
              <w:default w:val="1"/>
            </w:checkBox>
          </w:ffData>
        </w:fldChar>
      </w:r>
      <w:bookmarkStart w:id="11" w:name="Check5"/>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1"/>
      <w:r w:rsidR="00F90393" w:rsidRPr="00327B8D">
        <w:rPr>
          <w:rFonts w:ascii="Calibri" w:hAnsi="Calibri" w:cs="Calibri"/>
          <w:color w:val="000000"/>
        </w:rPr>
        <w:t xml:space="preserve"> </w:t>
      </w:r>
      <w:r w:rsidR="00430285">
        <w:rPr>
          <w:rFonts w:ascii="Calibri" w:hAnsi="Calibri" w:cs="Calibri"/>
          <w:color w:val="000000"/>
        </w:rPr>
        <w:t xml:space="preserve"> </w:t>
      </w:r>
      <w:r w:rsidR="00F90393" w:rsidRPr="00327B8D">
        <w:rPr>
          <w:rFonts w:ascii="Calibri" w:hAnsi="Calibri" w:cs="Calibri"/>
          <w:color w:val="000000"/>
        </w:rPr>
        <w:t>No</w:t>
      </w:r>
    </w:p>
    <w:p w14:paraId="7FB709E0" w14:textId="3EB07D66" w:rsidR="00F90393" w:rsidRDefault="00DB3487" w:rsidP="003B358B">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6"/>
            <w:enabled/>
            <w:calcOnExit w:val="0"/>
            <w:checkBox>
              <w:sizeAuto/>
              <w:default w:val="0"/>
            </w:checkBox>
          </w:ffData>
        </w:fldChar>
      </w:r>
      <w:bookmarkStart w:id="12" w:name="Check6"/>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2"/>
      <w:r w:rsidR="00430285">
        <w:rPr>
          <w:rFonts w:ascii="Calibri" w:hAnsi="Calibri" w:cs="Calibri"/>
          <w:color w:val="000000"/>
        </w:rPr>
        <w:t xml:space="preserve"> </w:t>
      </w:r>
      <w:r w:rsidR="00F90393" w:rsidRPr="00327B8D">
        <w:rPr>
          <w:rFonts w:ascii="Calibri" w:hAnsi="Calibri" w:cs="Calibri"/>
          <w:color w:val="000000"/>
        </w:rPr>
        <w:t>Yes</w:t>
      </w:r>
      <w:r w:rsidR="00F90393">
        <w:rPr>
          <w:rFonts w:ascii="Calibri" w:hAnsi="Calibri" w:cs="Calibri"/>
          <w:color w:val="000000"/>
        </w:rPr>
        <w:t>: If yes, please explain the relationship.</w:t>
      </w:r>
    </w:p>
    <w:p w14:paraId="77CEACBA" w14:textId="77777777" w:rsidR="00F90393" w:rsidRPr="00F90393" w:rsidRDefault="00F90393" w:rsidP="003B358B">
      <w:pPr>
        <w:pStyle w:val="NormalWeb"/>
        <w:spacing w:before="0" w:beforeAutospacing="0" w:after="0" w:afterAutospacing="0"/>
        <w:ind w:left="1080"/>
        <w:rPr>
          <w:rFonts w:ascii="Calibri" w:hAnsi="Calibri" w:cs="Calibri"/>
        </w:rPr>
      </w:pPr>
    </w:p>
    <w:p w14:paraId="78EC5D0E" w14:textId="16122BE0" w:rsidR="00F72DB9" w:rsidRDefault="00CB16AB" w:rsidP="003B358B">
      <w:pPr>
        <w:pStyle w:val="Heading3"/>
        <w:numPr>
          <w:ilvl w:val="0"/>
          <w:numId w:val="24"/>
        </w:numPr>
      </w:pPr>
      <w:r w:rsidRPr="00795D50">
        <w:rPr>
          <w:rFonts w:asciiTheme="minorHAnsi" w:hAnsiTheme="minorHAnsi" w:cstheme="minorHAnsi"/>
        </w:rPr>
        <w:t xml:space="preserve">If you have answered yes to either </w:t>
      </w:r>
      <w:r w:rsidR="00FF6D11">
        <w:rPr>
          <w:rFonts w:asciiTheme="minorHAnsi" w:hAnsiTheme="minorHAnsi" w:cstheme="minorHAnsi"/>
        </w:rPr>
        <w:t>prompt</w:t>
      </w:r>
      <w:r w:rsidRPr="00795D50">
        <w:rPr>
          <w:rFonts w:asciiTheme="minorHAnsi" w:hAnsiTheme="minorHAnsi" w:cstheme="minorHAnsi"/>
        </w:rPr>
        <w:t xml:space="preserve"> 1</w:t>
      </w:r>
      <w:r w:rsidR="00B74E1B">
        <w:rPr>
          <w:rFonts w:asciiTheme="minorHAnsi" w:hAnsiTheme="minorHAnsi" w:cstheme="minorHAnsi"/>
        </w:rPr>
        <w:t>0</w:t>
      </w:r>
      <w:r w:rsidR="00795D50">
        <w:rPr>
          <w:rFonts w:asciiTheme="minorHAnsi" w:hAnsiTheme="minorHAnsi" w:cstheme="minorHAnsi"/>
        </w:rPr>
        <w:t xml:space="preserve"> or </w:t>
      </w:r>
      <w:r w:rsidR="00B74E1B">
        <w:rPr>
          <w:rFonts w:asciiTheme="minorHAnsi" w:hAnsiTheme="minorHAnsi" w:cstheme="minorHAnsi"/>
        </w:rPr>
        <w:t>11</w:t>
      </w:r>
      <w:r w:rsidR="005A3CCB">
        <w:rPr>
          <w:rFonts w:asciiTheme="minorHAnsi" w:hAnsiTheme="minorHAnsi" w:cstheme="minorHAnsi"/>
        </w:rPr>
        <w:t>,</w:t>
      </w:r>
      <w:r w:rsidRPr="00795D50">
        <w:rPr>
          <w:rFonts w:asciiTheme="minorHAnsi" w:hAnsiTheme="minorHAnsi" w:cstheme="minorHAnsi"/>
        </w:rPr>
        <w:t xml:space="preserve"> please explain </w:t>
      </w:r>
      <w:r w:rsidR="00795D50">
        <w:t>h</w:t>
      </w:r>
      <w:r w:rsidR="00795D50" w:rsidRPr="00327B8D">
        <w:t xml:space="preserve">ow can you ensure that </w:t>
      </w:r>
      <w:r w:rsidR="00795D50">
        <w:t xml:space="preserve">research </w:t>
      </w:r>
      <w:r w:rsidR="00795D50" w:rsidRPr="00327B8D">
        <w:t xml:space="preserve">participants </w:t>
      </w:r>
      <w:r w:rsidR="00795D50">
        <w:t>will not feel forced to be in your study</w:t>
      </w:r>
      <w:r w:rsidR="00795D50" w:rsidRPr="00327B8D">
        <w:t>?</w:t>
      </w:r>
    </w:p>
    <w:p w14:paraId="62719871" w14:textId="77777777" w:rsidR="00B74E1B" w:rsidRPr="00B74E1B" w:rsidRDefault="00B74E1B" w:rsidP="00B74E1B"/>
    <w:p w14:paraId="41CF07E0" w14:textId="140B5507" w:rsidR="00B74E1B" w:rsidRDefault="007F42C8" w:rsidP="00B74E1B">
      <w:pPr>
        <w:pStyle w:val="Heading3"/>
        <w:numPr>
          <w:ilvl w:val="0"/>
          <w:numId w:val="24"/>
        </w:numPr>
      </w:pPr>
      <w:r>
        <w:t xml:space="preserve">Provide the IRB with your relevant experience and </w:t>
      </w:r>
      <w:r w:rsidRPr="00BC02FA">
        <w:t xml:space="preserve">background and/or </w:t>
      </w:r>
      <w:r w:rsidR="00435DEB">
        <w:t xml:space="preserve">that of </w:t>
      </w:r>
      <w:r w:rsidRPr="00BC02FA">
        <w:t>research staff as it pertains to supporting and understanding the participants in the study</w:t>
      </w:r>
      <w:r w:rsidR="00B74E1B">
        <w:t>.</w:t>
      </w:r>
    </w:p>
    <w:p w14:paraId="761BE996" w14:textId="469CD41E" w:rsidR="00B74E1B" w:rsidRDefault="00B74E1B" w:rsidP="00B74E1B">
      <w:pPr>
        <w:rPr>
          <w:rFonts w:asciiTheme="minorHAnsi" w:hAnsiTheme="minorHAnsi" w:cstheme="minorHAnsi"/>
        </w:rPr>
      </w:pPr>
    </w:p>
    <w:p w14:paraId="55677271" w14:textId="23082C20" w:rsidR="007F42C8" w:rsidRDefault="00B74E1B" w:rsidP="00B74E1B">
      <w:pPr>
        <w:rPr>
          <w:rFonts w:asciiTheme="minorHAnsi" w:hAnsiTheme="minorHAnsi" w:cstheme="minorHAnsi"/>
        </w:rPr>
      </w:pPr>
      <w:r>
        <w:rPr>
          <w:rFonts w:asciiTheme="minorHAnsi" w:hAnsiTheme="minorHAnsi" w:cstheme="minorHAnsi"/>
        </w:rPr>
        <w:t xml:space="preserve">Additional Explanation for question 13: </w:t>
      </w:r>
      <w:r w:rsidR="007F42C8" w:rsidRPr="00B74E1B">
        <w:rPr>
          <w:rFonts w:asciiTheme="minorHAnsi" w:hAnsiTheme="minorHAnsi" w:cstheme="minorHAnsi"/>
        </w:rPr>
        <w:t>If you are with working teachers and you are also a licensed teacher, or if you were studying a mental health condition and you are mental health professional/therapist, or if you are targeting non-English speakers you have experience working with them and can (or cannot) understand the language, or if you are working with participants with a specific medical condition</w:t>
      </w:r>
      <w:r w:rsidR="001D7E58" w:rsidRPr="00B74E1B">
        <w:rPr>
          <w:rFonts w:asciiTheme="minorHAnsi" w:hAnsiTheme="minorHAnsi" w:cstheme="minorHAnsi"/>
        </w:rPr>
        <w:t>,</w:t>
      </w:r>
      <w:r w:rsidR="007F42C8" w:rsidRPr="00B74E1B">
        <w:rPr>
          <w:rFonts w:asciiTheme="minorHAnsi" w:hAnsiTheme="minorHAnsi" w:cstheme="minorHAnsi"/>
        </w:rPr>
        <w:t xml:space="preserve"> </w:t>
      </w:r>
      <w:r w:rsidR="007C4E07" w:rsidRPr="00B74E1B">
        <w:rPr>
          <w:rFonts w:asciiTheme="minorHAnsi" w:hAnsiTheme="minorHAnsi" w:cstheme="minorHAnsi"/>
        </w:rPr>
        <w:t xml:space="preserve">or if you/study team members have experienced this condition yourself, </w:t>
      </w:r>
      <w:r w:rsidR="007F42C8" w:rsidRPr="00B74E1B">
        <w:rPr>
          <w:rFonts w:asciiTheme="minorHAnsi" w:hAnsiTheme="minorHAnsi" w:cstheme="minorHAnsi"/>
        </w:rPr>
        <w:t>what is you</w:t>
      </w:r>
      <w:r w:rsidR="007C4E07" w:rsidRPr="00B74E1B">
        <w:rPr>
          <w:rFonts w:asciiTheme="minorHAnsi" w:hAnsiTheme="minorHAnsi" w:cstheme="minorHAnsi"/>
        </w:rPr>
        <w:t>r</w:t>
      </w:r>
      <w:r w:rsidR="007F42C8" w:rsidRPr="00B74E1B">
        <w:rPr>
          <w:rFonts w:asciiTheme="minorHAnsi" w:hAnsiTheme="minorHAnsi" w:cstheme="minorHAnsi"/>
        </w:rPr>
        <w:t xml:space="preserve"> experience, </w:t>
      </w:r>
      <w:r w:rsidR="00F43B0A" w:rsidRPr="00B74E1B">
        <w:rPr>
          <w:rFonts w:asciiTheme="minorHAnsi" w:hAnsiTheme="minorHAnsi" w:cstheme="minorHAnsi"/>
        </w:rPr>
        <w:t>etc.</w:t>
      </w:r>
      <w:r w:rsidR="00CB6AAA">
        <w:rPr>
          <w:rFonts w:asciiTheme="minorHAnsi" w:hAnsiTheme="minorHAnsi" w:cstheme="minorHAnsi"/>
        </w:rPr>
        <w:t>.</w:t>
      </w:r>
    </w:p>
    <w:p w14:paraId="05FB7C27" w14:textId="77777777" w:rsidR="00B74E1B" w:rsidRPr="00B74E1B" w:rsidRDefault="00B74E1B" w:rsidP="00B74E1B">
      <w:pPr>
        <w:rPr>
          <w:rFonts w:asciiTheme="minorHAnsi" w:hAnsiTheme="minorHAnsi" w:cstheme="minorHAnsi"/>
        </w:rPr>
      </w:pPr>
    </w:p>
    <w:p w14:paraId="1F86A489" w14:textId="732EDE13" w:rsidR="00686D7B" w:rsidRPr="00686D7B" w:rsidRDefault="00686D7B" w:rsidP="00686D7B">
      <w:pPr>
        <w:pStyle w:val="NormalWeb"/>
        <w:spacing w:before="0" w:beforeAutospacing="0" w:after="240" w:afterAutospacing="0"/>
        <w:rPr>
          <w:rFonts w:ascii="Calibri" w:hAnsi="Calibri" w:cs="Calibri"/>
          <w:i/>
          <w:iCs/>
          <w:color w:val="000000"/>
        </w:rPr>
      </w:pPr>
      <w:r w:rsidRPr="00686D7B">
        <w:rPr>
          <w:rFonts w:ascii="Calibri" w:hAnsi="Calibri" w:cs="Calibri"/>
          <w:i/>
          <w:iCs/>
          <w:color w:val="000000"/>
        </w:rPr>
        <w:t xml:space="preserve">Please note if </w:t>
      </w:r>
      <w:r>
        <w:rPr>
          <w:rFonts w:ascii="Calibri" w:hAnsi="Calibri" w:cs="Calibri"/>
          <w:i/>
          <w:iCs/>
          <w:color w:val="000000"/>
        </w:rPr>
        <w:t xml:space="preserve">you marked </w:t>
      </w:r>
      <w:r w:rsidR="00231883">
        <w:rPr>
          <w:rFonts w:ascii="Calibri" w:hAnsi="Calibri" w:cs="Calibri"/>
          <w:i/>
          <w:iCs/>
          <w:color w:val="000000"/>
        </w:rPr>
        <w:t>“</w:t>
      </w:r>
      <w:r>
        <w:rPr>
          <w:rFonts w:ascii="Calibri" w:hAnsi="Calibri" w:cs="Calibri"/>
          <w:i/>
          <w:iCs/>
          <w:color w:val="000000"/>
        </w:rPr>
        <w:t>yes</w:t>
      </w:r>
      <w:r w:rsidR="00231883">
        <w:rPr>
          <w:rFonts w:ascii="Calibri" w:hAnsi="Calibri" w:cs="Calibri"/>
          <w:i/>
          <w:iCs/>
          <w:color w:val="000000"/>
        </w:rPr>
        <w:t>”</w:t>
      </w:r>
      <w:r>
        <w:rPr>
          <w:rFonts w:ascii="Calibri" w:hAnsi="Calibri" w:cs="Calibri"/>
          <w:i/>
          <w:iCs/>
          <w:color w:val="000000"/>
        </w:rPr>
        <w:t xml:space="preserve"> to any of the </w:t>
      </w:r>
      <w:r w:rsidR="00231883">
        <w:rPr>
          <w:rFonts w:ascii="Calibri" w:hAnsi="Calibri" w:cs="Calibri"/>
          <w:i/>
          <w:iCs/>
          <w:color w:val="000000"/>
        </w:rPr>
        <w:t>prompt</w:t>
      </w:r>
      <w:r>
        <w:rPr>
          <w:rFonts w:ascii="Calibri" w:hAnsi="Calibri" w:cs="Calibri"/>
          <w:i/>
          <w:iCs/>
          <w:color w:val="000000"/>
        </w:rPr>
        <w:t xml:space="preserve">s above, </w:t>
      </w:r>
      <w:r w:rsidRPr="00686D7B">
        <w:rPr>
          <w:rFonts w:ascii="Calibri" w:hAnsi="Calibri" w:cs="Calibri"/>
          <w:i/>
          <w:iCs/>
          <w:color w:val="000000"/>
        </w:rPr>
        <w:t xml:space="preserve">include information about how people </w:t>
      </w:r>
      <w:r>
        <w:rPr>
          <w:rFonts w:ascii="Calibri" w:hAnsi="Calibri" w:cs="Calibri"/>
          <w:i/>
          <w:iCs/>
          <w:color w:val="000000"/>
        </w:rPr>
        <w:t xml:space="preserve">will not be </w:t>
      </w:r>
      <w:r w:rsidRPr="00686D7B">
        <w:rPr>
          <w:rFonts w:ascii="Calibri" w:hAnsi="Calibri" w:cs="Calibri"/>
          <w:i/>
          <w:iCs/>
          <w:color w:val="000000"/>
        </w:rPr>
        <w:t>forced or feel obligated to participate in</w:t>
      </w:r>
      <w:r w:rsidR="00672C94">
        <w:rPr>
          <w:rFonts w:ascii="Calibri" w:hAnsi="Calibri" w:cs="Calibri"/>
          <w:i/>
          <w:iCs/>
          <w:color w:val="000000"/>
        </w:rPr>
        <w:t xml:space="preserve"> the</w:t>
      </w:r>
      <w:r w:rsidRPr="00686D7B">
        <w:rPr>
          <w:rFonts w:ascii="Calibri" w:hAnsi="Calibri" w:cs="Calibri"/>
          <w:i/>
          <w:iCs/>
          <w:color w:val="000000"/>
        </w:rPr>
        <w:t xml:space="preserve"> “Risk</w:t>
      </w:r>
      <w:r>
        <w:rPr>
          <w:rFonts w:ascii="Calibri" w:hAnsi="Calibri" w:cs="Calibri"/>
          <w:i/>
          <w:iCs/>
          <w:color w:val="000000"/>
        </w:rPr>
        <w:t>”</w:t>
      </w:r>
      <w:r w:rsidRPr="00686D7B">
        <w:rPr>
          <w:rFonts w:ascii="Calibri" w:hAnsi="Calibri" w:cs="Calibri"/>
          <w:i/>
          <w:iCs/>
          <w:color w:val="000000"/>
        </w:rPr>
        <w:t xml:space="preserve"> sectio</w:t>
      </w:r>
      <w:r>
        <w:rPr>
          <w:rFonts w:ascii="Calibri" w:hAnsi="Calibri" w:cs="Calibri"/>
          <w:i/>
          <w:iCs/>
          <w:color w:val="000000"/>
        </w:rPr>
        <w:t xml:space="preserve">n </w:t>
      </w:r>
      <w:r w:rsidRPr="00686D7B">
        <w:rPr>
          <w:rFonts w:ascii="Calibri" w:hAnsi="Calibri" w:cs="Calibri"/>
          <w:i/>
          <w:iCs/>
          <w:color w:val="000000"/>
        </w:rPr>
        <w:t>of the Informed consent</w:t>
      </w:r>
      <w:r>
        <w:rPr>
          <w:rFonts w:ascii="Calibri" w:hAnsi="Calibri" w:cs="Calibri"/>
          <w:i/>
          <w:iCs/>
          <w:color w:val="000000"/>
        </w:rPr>
        <w:t xml:space="preserve"> (expedited or full board</w:t>
      </w:r>
      <w:r w:rsidR="00EE3054">
        <w:rPr>
          <w:rFonts w:ascii="Calibri" w:hAnsi="Calibri" w:cs="Calibri"/>
          <w:i/>
          <w:iCs/>
          <w:color w:val="000000"/>
        </w:rPr>
        <w:t xml:space="preserve"> studies</w:t>
      </w:r>
      <w:r w:rsidR="00231883">
        <w:rPr>
          <w:rFonts w:ascii="Calibri" w:hAnsi="Calibri" w:cs="Calibri"/>
          <w:i/>
          <w:iCs/>
          <w:color w:val="000000"/>
        </w:rPr>
        <w:t xml:space="preserve"> only</w:t>
      </w:r>
      <w:r>
        <w:rPr>
          <w:rFonts w:ascii="Calibri" w:hAnsi="Calibri" w:cs="Calibri"/>
          <w:i/>
          <w:iCs/>
          <w:color w:val="000000"/>
        </w:rPr>
        <w:t>)</w:t>
      </w:r>
      <w:r w:rsidR="00EE3054">
        <w:rPr>
          <w:rFonts w:ascii="Calibri" w:hAnsi="Calibri" w:cs="Calibri"/>
          <w:i/>
          <w:iCs/>
          <w:color w:val="000000"/>
        </w:rPr>
        <w:t>.</w:t>
      </w:r>
    </w:p>
    <w:p w14:paraId="2D8B6A58" w14:textId="547D40B6" w:rsidR="002F3E2F" w:rsidRDefault="002F3E2F" w:rsidP="002F3E2F">
      <w:pPr>
        <w:pStyle w:val="Heading2"/>
        <w:jc w:val="center"/>
      </w:pPr>
      <w:r>
        <w:t>Screening of Participants</w:t>
      </w:r>
    </w:p>
    <w:p w14:paraId="2F85D35A"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57854A72" w14:textId="77777777" w:rsidR="00677E0F" w:rsidRPr="00677E0F" w:rsidRDefault="00677E0F" w:rsidP="00677E0F"/>
    <w:p w14:paraId="3F427ED5" w14:textId="1466AB28" w:rsidR="000757E2" w:rsidRPr="000757E2" w:rsidRDefault="000757E2" w:rsidP="000757E2">
      <w:pPr>
        <w:jc w:val="center"/>
        <w:rPr>
          <w:rStyle w:val="Hyperlink"/>
          <w:rFonts w:ascii="Calibri" w:hAnsi="Calibri" w:cs="Calibri"/>
          <w:sz w:val="20"/>
          <w:szCs w:val="20"/>
        </w:rPr>
      </w:pPr>
      <w:r w:rsidRPr="000757E2">
        <w:rPr>
          <w:rFonts w:ascii="Calibri" w:hAnsi="Calibri" w:cs="Calibri"/>
          <w:sz w:val="20"/>
          <w:szCs w:val="20"/>
        </w:rPr>
        <w:fldChar w:fldCharType="begin"/>
      </w:r>
      <w:r w:rsidRPr="000757E2">
        <w:rPr>
          <w:rFonts w:ascii="Calibri" w:hAnsi="Calibri" w:cs="Calibri"/>
          <w:sz w:val="20"/>
          <w:szCs w:val="20"/>
        </w:rPr>
        <w:instrText>HYPERLINK "https://hrpp.usc.edu/wp-content/uploads/sites/3/2023/06/Screening.m4a"</w:instrText>
      </w:r>
      <w:r w:rsidRPr="000757E2">
        <w:rPr>
          <w:rFonts w:ascii="Calibri" w:hAnsi="Calibri" w:cs="Calibri"/>
          <w:sz w:val="20"/>
          <w:szCs w:val="20"/>
        </w:rPr>
      </w:r>
      <w:r w:rsidRPr="000757E2">
        <w:rPr>
          <w:rFonts w:ascii="Calibri" w:hAnsi="Calibri" w:cs="Calibri"/>
          <w:sz w:val="20"/>
          <w:szCs w:val="20"/>
        </w:rPr>
        <w:fldChar w:fldCharType="separate"/>
      </w:r>
    </w:p>
    <w:p w14:paraId="61E34B42" w14:textId="5A5C588C" w:rsidR="000757E2" w:rsidRPr="000757E2" w:rsidRDefault="000757E2" w:rsidP="000757E2">
      <w:pPr>
        <w:jc w:val="center"/>
        <w:rPr>
          <w:rFonts w:ascii="Calibri" w:hAnsi="Calibri" w:cs="Calibri"/>
          <w:sz w:val="20"/>
          <w:szCs w:val="20"/>
        </w:rPr>
      </w:pPr>
      <w:r w:rsidRPr="000757E2">
        <w:rPr>
          <w:rStyle w:val="Hyperlink"/>
          <w:rFonts w:ascii="Calibri" w:hAnsi="Calibri" w:cs="Calibri"/>
          <w:sz w:val="20"/>
          <w:szCs w:val="20"/>
        </w:rPr>
        <w:t>To hear from an IRB Analyst on this section, please click on this link.</w:t>
      </w:r>
      <w:r w:rsidRPr="000757E2">
        <w:rPr>
          <w:rFonts w:ascii="Calibri" w:hAnsi="Calibri" w:cs="Calibri"/>
          <w:sz w:val="20"/>
          <w:szCs w:val="20"/>
        </w:rPr>
        <w:fldChar w:fldCharType="end"/>
      </w:r>
    </w:p>
    <w:p w14:paraId="40CCE2CD" w14:textId="77777777" w:rsidR="0030630A" w:rsidRPr="0030630A" w:rsidRDefault="0030630A" w:rsidP="0030630A"/>
    <w:p w14:paraId="5A4223B1" w14:textId="2A3E8271" w:rsidR="0030630A" w:rsidRPr="008C2DED" w:rsidRDefault="0030630A" w:rsidP="0030630A">
      <w:pPr>
        <w:rPr>
          <w:rFonts w:ascii="Calibri" w:hAnsi="Calibri" w:cs="Calibri"/>
          <w:i/>
          <w:iCs/>
        </w:rPr>
      </w:pPr>
      <w:r w:rsidRPr="008C2DED">
        <w:rPr>
          <w:rFonts w:ascii="Calibri" w:hAnsi="Calibri" w:cs="Calibri"/>
          <w:i/>
          <w:iCs/>
        </w:rPr>
        <w:t xml:space="preserve">Please note: </w:t>
      </w:r>
      <w:r w:rsidR="007C4E07">
        <w:rPr>
          <w:rFonts w:ascii="Calibri" w:hAnsi="Calibri" w:cs="Calibri"/>
          <w:i/>
          <w:iCs/>
        </w:rPr>
        <w:t xml:space="preserve">If you are keeping the screening data, even if a participant fails the screening, </w:t>
      </w:r>
      <w:r w:rsidRPr="008C2DED">
        <w:rPr>
          <w:rFonts w:ascii="Calibri" w:hAnsi="Calibri" w:cs="Calibri"/>
          <w:i/>
          <w:iCs/>
        </w:rPr>
        <w:t xml:space="preserve">a </w:t>
      </w:r>
      <w:hyperlink r:id="rId35" w:history="1">
        <w:r w:rsidRPr="001607DD">
          <w:rPr>
            <w:rStyle w:val="Hyperlink"/>
            <w:rFonts w:ascii="Calibri" w:hAnsi="Calibri" w:cs="Calibri"/>
            <w:i/>
            <w:iCs/>
          </w:rPr>
          <w:t>screening consent form</w:t>
        </w:r>
      </w:hyperlink>
      <w:r w:rsidRPr="008C2DED">
        <w:rPr>
          <w:rFonts w:ascii="Calibri" w:hAnsi="Calibri" w:cs="Calibri"/>
          <w:i/>
          <w:iCs/>
        </w:rPr>
        <w:t xml:space="preserve"> will be required for expedited and full board studies.</w:t>
      </w:r>
      <w:r w:rsidR="007C4E07">
        <w:rPr>
          <w:rFonts w:ascii="Calibri" w:hAnsi="Calibri" w:cs="Calibri"/>
          <w:i/>
          <w:iCs/>
        </w:rPr>
        <w:t xml:space="preserve"> If you are </w:t>
      </w:r>
      <w:r w:rsidR="007C4E07" w:rsidRPr="007C4E07">
        <w:rPr>
          <w:rFonts w:ascii="Calibri" w:hAnsi="Calibri" w:cs="Calibri"/>
          <w:b/>
          <w:bCs/>
          <w:i/>
          <w:iCs/>
        </w:rPr>
        <w:t xml:space="preserve">not </w:t>
      </w:r>
      <w:r w:rsidR="007C4E07">
        <w:rPr>
          <w:rFonts w:ascii="Calibri" w:hAnsi="Calibri" w:cs="Calibri"/>
          <w:i/>
          <w:iCs/>
        </w:rPr>
        <w:t>keeping the data, you do not need to have a consent form.</w:t>
      </w:r>
    </w:p>
    <w:p w14:paraId="206D05DB" w14:textId="77777777" w:rsidR="0030630A" w:rsidRPr="0030630A" w:rsidRDefault="0030630A" w:rsidP="0030630A">
      <w:pPr>
        <w:rPr>
          <w:rFonts w:ascii="Calibri" w:hAnsi="Calibri" w:cs="Calibri"/>
        </w:rPr>
      </w:pPr>
    </w:p>
    <w:p w14:paraId="52F38DF9" w14:textId="0D2E82CF" w:rsidR="0030630A" w:rsidRPr="0030630A" w:rsidRDefault="0030630A" w:rsidP="00B74E1B">
      <w:pPr>
        <w:pStyle w:val="Heading3"/>
        <w:numPr>
          <w:ilvl w:val="0"/>
          <w:numId w:val="24"/>
        </w:numPr>
      </w:pPr>
      <w:r w:rsidRPr="0030630A">
        <w:t>Will you be screening participants?</w:t>
      </w:r>
    </w:p>
    <w:p w14:paraId="5993E5DC" w14:textId="55B7FE28" w:rsidR="0030630A" w:rsidRPr="0030630A" w:rsidRDefault="00D67E1E" w:rsidP="0013252C">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7"/>
            <w:enabled/>
            <w:calcOnExit w:val="0"/>
            <w:checkBox>
              <w:sizeAuto/>
              <w:default w:val="1"/>
            </w:checkBox>
          </w:ffData>
        </w:fldChar>
      </w:r>
      <w:bookmarkStart w:id="13" w:name="Check7"/>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3"/>
      <w:r w:rsidR="0030630A" w:rsidRPr="0030630A">
        <w:rPr>
          <w:rFonts w:ascii="Calibri" w:hAnsi="Calibri" w:cs="Calibri"/>
          <w:color w:val="000000"/>
        </w:rPr>
        <w:t xml:space="preserve"> </w:t>
      </w:r>
      <w:r w:rsidR="00430285">
        <w:rPr>
          <w:rFonts w:ascii="Calibri" w:hAnsi="Calibri" w:cs="Calibri"/>
          <w:color w:val="000000"/>
        </w:rPr>
        <w:t xml:space="preserve"> </w:t>
      </w:r>
      <w:r w:rsidR="0030630A" w:rsidRPr="0030630A">
        <w:rPr>
          <w:rFonts w:ascii="Calibri" w:hAnsi="Calibri" w:cs="Calibri"/>
          <w:color w:val="000000"/>
        </w:rPr>
        <w:t>No</w:t>
      </w:r>
      <w:r w:rsidR="006C4B31">
        <w:rPr>
          <w:rFonts w:ascii="Calibri" w:hAnsi="Calibri" w:cs="Calibri"/>
          <w:color w:val="000000"/>
        </w:rPr>
        <w:t xml:space="preserve">: </w:t>
      </w:r>
      <w:hyperlink w:anchor="_Research_Activities" w:history="1">
        <w:r w:rsidR="006C4B31" w:rsidRPr="00FF0149">
          <w:rPr>
            <w:rStyle w:val="Hyperlink"/>
            <w:rFonts w:ascii="Calibri" w:hAnsi="Calibri" w:cs="Calibri"/>
          </w:rPr>
          <w:t xml:space="preserve">Please skip to </w:t>
        </w:r>
        <w:r w:rsidR="00FF0149" w:rsidRPr="00FF0149">
          <w:rPr>
            <w:rStyle w:val="Hyperlink"/>
            <w:rFonts w:ascii="Calibri" w:hAnsi="Calibri" w:cs="Calibri"/>
          </w:rPr>
          <w:t>Research Activities</w:t>
        </w:r>
      </w:hyperlink>
      <w:r w:rsidR="00FF0149">
        <w:rPr>
          <w:rFonts w:ascii="Calibri" w:hAnsi="Calibri" w:cs="Calibri"/>
          <w:color w:val="000000"/>
        </w:rPr>
        <w:t>.</w:t>
      </w:r>
    </w:p>
    <w:p w14:paraId="3B31C1B0" w14:textId="22B9EF1A" w:rsidR="00A146B7" w:rsidRDefault="00DB3487" w:rsidP="005A3CCB">
      <w:pPr>
        <w:ind w:left="1440"/>
        <w:rPr>
          <w:rFonts w:ascii="Calibri" w:hAnsi="Calibri" w:cs="Calibri"/>
          <w:color w:val="000000"/>
        </w:rPr>
      </w:pPr>
      <w:r>
        <w:rPr>
          <w:rFonts w:ascii="Segoe UI Symbol" w:hAnsi="Segoe UI Symbol" w:cs="Segoe UI Symbol"/>
          <w:color w:val="000000"/>
        </w:rPr>
        <w:lastRenderedPageBreak/>
        <w:fldChar w:fldCharType="begin">
          <w:ffData>
            <w:name w:val="Check8"/>
            <w:enabled/>
            <w:calcOnExit w:val="0"/>
            <w:checkBox>
              <w:sizeAuto/>
              <w:default w:val="0"/>
            </w:checkBox>
          </w:ffData>
        </w:fldChar>
      </w:r>
      <w:bookmarkStart w:id="14" w:name="Check8"/>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4"/>
      <w:r w:rsidR="0030630A" w:rsidRPr="0030630A">
        <w:rPr>
          <w:rFonts w:ascii="Calibri" w:hAnsi="Calibri" w:cs="Calibri"/>
          <w:color w:val="000000"/>
        </w:rPr>
        <w:t xml:space="preserve"> </w:t>
      </w:r>
      <w:r w:rsidR="00430285">
        <w:rPr>
          <w:rFonts w:ascii="Calibri" w:hAnsi="Calibri" w:cs="Calibri"/>
          <w:color w:val="000000"/>
        </w:rPr>
        <w:t xml:space="preserve"> </w:t>
      </w:r>
      <w:r w:rsidR="0030630A" w:rsidRPr="0030630A">
        <w:rPr>
          <w:rFonts w:ascii="Calibri" w:hAnsi="Calibri" w:cs="Calibri"/>
          <w:color w:val="000000"/>
        </w:rPr>
        <w:t>Yes</w:t>
      </w:r>
      <w:r w:rsidR="00A146B7">
        <w:rPr>
          <w:rFonts w:ascii="Calibri" w:hAnsi="Calibri" w:cs="Calibri"/>
          <w:color w:val="000000"/>
        </w:rPr>
        <w:t xml:space="preserve">: </w:t>
      </w:r>
      <w:r w:rsidR="003F5F9F">
        <w:rPr>
          <w:rFonts w:ascii="Calibri" w:hAnsi="Calibri" w:cs="Calibri"/>
          <w:color w:val="000000"/>
        </w:rPr>
        <w:t>P</w:t>
      </w:r>
      <w:r w:rsidR="005A3CCB">
        <w:rPr>
          <w:rFonts w:ascii="Calibri" w:hAnsi="Calibri" w:cs="Calibri"/>
          <w:color w:val="000000"/>
        </w:rPr>
        <w:t>lease continue to #</w:t>
      </w:r>
      <w:r w:rsidR="00B74E1B">
        <w:rPr>
          <w:rFonts w:ascii="Calibri" w:hAnsi="Calibri" w:cs="Calibri"/>
          <w:color w:val="000000"/>
        </w:rPr>
        <w:t>15</w:t>
      </w:r>
      <w:r w:rsidR="005A3CCB">
        <w:rPr>
          <w:rFonts w:ascii="Calibri" w:hAnsi="Calibri" w:cs="Calibri"/>
          <w:color w:val="000000"/>
        </w:rPr>
        <w:t>.</w:t>
      </w:r>
    </w:p>
    <w:p w14:paraId="2B3D6DF2" w14:textId="7EE05008" w:rsidR="00A146B7" w:rsidRDefault="00A146B7" w:rsidP="00A146B7">
      <w:pPr>
        <w:ind w:left="2160"/>
        <w:rPr>
          <w:rFonts w:ascii="Calibri" w:hAnsi="Calibri" w:cs="Calibri"/>
          <w:color w:val="000000"/>
        </w:rPr>
      </w:pPr>
    </w:p>
    <w:p w14:paraId="3C9C1267" w14:textId="77777777" w:rsidR="00B17DA3" w:rsidRDefault="00B17DA3" w:rsidP="0013252C">
      <w:pPr>
        <w:ind w:left="1440"/>
        <w:rPr>
          <w:rFonts w:ascii="Calibri" w:hAnsi="Calibri" w:cs="Calibri"/>
          <w:color w:val="000000"/>
        </w:rPr>
      </w:pPr>
    </w:p>
    <w:p w14:paraId="6A27098F" w14:textId="12877FE7" w:rsidR="00B17DA3" w:rsidRPr="0030630A" w:rsidRDefault="00B17DA3" w:rsidP="00B74E1B">
      <w:pPr>
        <w:pStyle w:val="Heading3"/>
        <w:numPr>
          <w:ilvl w:val="0"/>
          <w:numId w:val="24"/>
        </w:numPr>
      </w:pPr>
      <w:r w:rsidRPr="0030630A">
        <w:t xml:space="preserve">Will you be screening participants </w:t>
      </w:r>
      <w:r w:rsidRPr="00B17DA3">
        <w:rPr>
          <w:i/>
          <w:iCs/>
        </w:rPr>
        <w:t>and keeping</w:t>
      </w:r>
      <w:r w:rsidR="00A146B7">
        <w:rPr>
          <w:i/>
          <w:iCs/>
        </w:rPr>
        <w:t xml:space="preserve"> the</w:t>
      </w:r>
      <w:r w:rsidRPr="00B17DA3">
        <w:rPr>
          <w:i/>
          <w:iCs/>
        </w:rPr>
        <w:t xml:space="preserve"> screening data</w:t>
      </w:r>
      <w:r w:rsidRPr="0030630A">
        <w:t>?</w:t>
      </w:r>
    </w:p>
    <w:p w14:paraId="76A69541" w14:textId="5ACD2B90" w:rsidR="00B17DA3" w:rsidRPr="0030630A" w:rsidRDefault="00DB3487" w:rsidP="00B17DA3">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9"/>
            <w:enabled/>
            <w:calcOnExit w:val="0"/>
            <w:checkBox>
              <w:sizeAuto/>
              <w:default w:val="0"/>
            </w:checkBox>
          </w:ffData>
        </w:fldChar>
      </w:r>
      <w:bookmarkStart w:id="15" w:name="Check9"/>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5"/>
      <w:r w:rsidR="00B17DA3" w:rsidRPr="0030630A">
        <w:rPr>
          <w:rFonts w:ascii="Calibri" w:hAnsi="Calibri" w:cs="Calibri"/>
          <w:color w:val="000000"/>
        </w:rPr>
        <w:t xml:space="preserve">  </w:t>
      </w:r>
      <w:r w:rsidR="00430285">
        <w:rPr>
          <w:rFonts w:ascii="Calibri" w:hAnsi="Calibri" w:cs="Calibri"/>
          <w:color w:val="000000"/>
        </w:rPr>
        <w:t xml:space="preserve"> </w:t>
      </w:r>
      <w:r w:rsidR="00B17DA3" w:rsidRPr="0030630A">
        <w:rPr>
          <w:rFonts w:ascii="Calibri" w:hAnsi="Calibri" w:cs="Calibri"/>
          <w:color w:val="000000"/>
        </w:rPr>
        <w:t>No</w:t>
      </w:r>
      <w:r w:rsidR="00252119">
        <w:rPr>
          <w:rFonts w:ascii="Calibri" w:hAnsi="Calibri" w:cs="Calibri"/>
          <w:color w:val="000000"/>
        </w:rPr>
        <w:t xml:space="preserve">: </w:t>
      </w:r>
      <w:hyperlink w:anchor="_Research_Activities" w:history="1">
        <w:r w:rsidR="00252119" w:rsidRPr="00FF0149">
          <w:rPr>
            <w:rStyle w:val="Hyperlink"/>
            <w:rFonts w:ascii="Calibri" w:hAnsi="Calibri" w:cs="Calibri"/>
          </w:rPr>
          <w:t>Please skip to Research Activities</w:t>
        </w:r>
      </w:hyperlink>
      <w:r w:rsidR="00252119">
        <w:rPr>
          <w:rFonts w:ascii="Calibri" w:hAnsi="Calibri" w:cs="Calibri"/>
          <w:color w:val="000000"/>
        </w:rPr>
        <w:t>.</w:t>
      </w:r>
    </w:p>
    <w:p w14:paraId="2357ECBD" w14:textId="1DF30B4E" w:rsidR="00B17DA3" w:rsidRDefault="00DB3487" w:rsidP="00944BCD">
      <w:pPr>
        <w:ind w:left="1800" w:hanging="360"/>
        <w:rPr>
          <w:rFonts w:ascii="Calibri" w:hAnsi="Calibri" w:cs="Calibri"/>
          <w:color w:val="000000"/>
        </w:rPr>
      </w:pPr>
      <w:r>
        <w:rPr>
          <w:rFonts w:ascii="Segoe UI Symbol" w:hAnsi="Segoe UI Symbol" w:cs="Segoe UI Symbol"/>
          <w:color w:val="000000"/>
        </w:rPr>
        <w:fldChar w:fldCharType="begin">
          <w:ffData>
            <w:name w:val="Check10"/>
            <w:enabled/>
            <w:calcOnExit w:val="0"/>
            <w:checkBox>
              <w:sizeAuto/>
              <w:default w:val="0"/>
            </w:checkBox>
          </w:ffData>
        </w:fldChar>
      </w:r>
      <w:bookmarkStart w:id="16" w:name="Check10"/>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6"/>
      <w:r w:rsidR="00B17DA3" w:rsidRPr="0030630A">
        <w:rPr>
          <w:rFonts w:ascii="Calibri" w:hAnsi="Calibri" w:cs="Calibri"/>
          <w:color w:val="000000"/>
        </w:rPr>
        <w:t xml:space="preserve">  </w:t>
      </w:r>
      <w:r w:rsidR="00430285">
        <w:rPr>
          <w:rFonts w:ascii="Calibri" w:hAnsi="Calibri" w:cs="Calibri"/>
          <w:color w:val="000000"/>
        </w:rPr>
        <w:t xml:space="preserve"> </w:t>
      </w:r>
      <w:r w:rsidR="00B17DA3" w:rsidRPr="0030630A">
        <w:rPr>
          <w:rFonts w:ascii="Calibri" w:hAnsi="Calibri" w:cs="Calibri"/>
          <w:color w:val="000000"/>
        </w:rPr>
        <w:t>Yes</w:t>
      </w:r>
      <w:r w:rsidR="00252119">
        <w:rPr>
          <w:rFonts w:ascii="Calibri" w:hAnsi="Calibri" w:cs="Calibri"/>
          <w:color w:val="000000"/>
        </w:rPr>
        <w:t xml:space="preserve">: </w:t>
      </w:r>
      <w:r w:rsidR="003F5F9F">
        <w:rPr>
          <w:rFonts w:ascii="Calibri" w:hAnsi="Calibri" w:cs="Calibri"/>
          <w:color w:val="000000"/>
        </w:rPr>
        <w:t>P</w:t>
      </w:r>
      <w:r w:rsidR="00B17DA3">
        <w:rPr>
          <w:rFonts w:ascii="Calibri" w:hAnsi="Calibri" w:cs="Calibri"/>
          <w:color w:val="000000"/>
        </w:rPr>
        <w:t>lease confirm that you will consent all participants prior to keeping data.</w:t>
      </w:r>
    </w:p>
    <w:p w14:paraId="0B422B6B" w14:textId="6F1680D8" w:rsidR="00B17DA3" w:rsidRDefault="00DB3487" w:rsidP="00944BCD">
      <w:pPr>
        <w:ind w:left="2430" w:hanging="270"/>
        <w:rPr>
          <w:rFonts w:ascii="Calibri" w:hAnsi="Calibri" w:cs="Calibri"/>
          <w:color w:val="000000"/>
        </w:rPr>
      </w:pPr>
      <w:r>
        <w:rPr>
          <w:rFonts w:ascii="Segoe UI Symbol" w:hAnsi="Segoe UI Symbol" w:cs="Segoe UI Symbol"/>
          <w:color w:val="000000"/>
        </w:rPr>
        <w:fldChar w:fldCharType="begin">
          <w:ffData>
            <w:name w:val="Check11"/>
            <w:enabled/>
            <w:calcOnExit w:val="0"/>
            <w:checkBox>
              <w:sizeAuto/>
              <w:default w:val="0"/>
            </w:checkBox>
          </w:ffData>
        </w:fldChar>
      </w:r>
      <w:bookmarkStart w:id="17" w:name="Check11"/>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7"/>
      <w:r w:rsidR="00B17DA3">
        <w:rPr>
          <w:rFonts w:ascii="Calibri" w:hAnsi="Calibri" w:cs="Calibri"/>
          <w:color w:val="000000"/>
        </w:rPr>
        <w:t xml:space="preserve">I confirm that I will consent all participants (or provide an </w:t>
      </w:r>
      <w:hyperlink r:id="rId36" w:history="1">
        <w:r w:rsidR="00B17DA3" w:rsidRPr="001607DD">
          <w:rPr>
            <w:rStyle w:val="Hyperlink"/>
            <w:rFonts w:ascii="Calibri" w:hAnsi="Calibri" w:cs="Calibri"/>
          </w:rPr>
          <w:t>information sheet</w:t>
        </w:r>
      </w:hyperlink>
      <w:r w:rsidR="00B17DA3">
        <w:rPr>
          <w:rFonts w:ascii="Calibri" w:hAnsi="Calibri" w:cs="Calibri"/>
          <w:color w:val="000000"/>
        </w:rPr>
        <w:t>) prior to screening.</w:t>
      </w:r>
    </w:p>
    <w:p w14:paraId="0FC2786E" w14:textId="77777777" w:rsidR="005A3CCB" w:rsidRDefault="005A3CCB" w:rsidP="00B17DA3">
      <w:pPr>
        <w:ind w:left="2160"/>
        <w:rPr>
          <w:rFonts w:ascii="Calibri" w:hAnsi="Calibri" w:cs="Calibri"/>
          <w:color w:val="000000"/>
        </w:rPr>
      </w:pPr>
    </w:p>
    <w:p w14:paraId="4D472F20" w14:textId="244B4CA5" w:rsidR="00F97B73" w:rsidRPr="00F97B73" w:rsidRDefault="00F43B0A" w:rsidP="00B74E1B">
      <w:pPr>
        <w:pStyle w:val="Heading3"/>
        <w:numPr>
          <w:ilvl w:val="0"/>
          <w:numId w:val="24"/>
        </w:numPr>
      </w:pPr>
      <w:r>
        <w:t>Please</w:t>
      </w:r>
      <w:r w:rsidR="00F97B73" w:rsidRPr="00F97B73">
        <w:t xml:space="preserve"> choose</w:t>
      </w:r>
      <w:r w:rsidR="00F23ABC">
        <w:t xml:space="preserve"> one option</w:t>
      </w:r>
      <w:r>
        <w:t xml:space="preserve"> if you answered </w:t>
      </w:r>
      <w:r w:rsidR="00435DEB">
        <w:t>“</w:t>
      </w:r>
      <w:r>
        <w:t>yes</w:t>
      </w:r>
      <w:r w:rsidR="00435DEB">
        <w:t>”</w:t>
      </w:r>
      <w:r>
        <w:t xml:space="preserve"> to question </w:t>
      </w:r>
      <w:r w:rsidR="00B74E1B">
        <w:t>15</w:t>
      </w:r>
      <w:r w:rsidR="00F97B73" w:rsidRPr="00F97B73">
        <w:t>:</w:t>
      </w:r>
    </w:p>
    <w:p w14:paraId="1932AE54" w14:textId="70BFB785" w:rsidR="00F97B73" w:rsidRPr="00F97B73" w:rsidRDefault="00DB3487" w:rsidP="00944BCD">
      <w:pPr>
        <w:pStyle w:val="NormalWeb"/>
        <w:spacing w:before="0" w:beforeAutospacing="0" w:after="0" w:afterAutospacing="0"/>
        <w:ind w:left="1800" w:hanging="360"/>
        <w:rPr>
          <w:rFonts w:ascii="Calibri" w:hAnsi="Calibri" w:cs="Calibri"/>
        </w:rPr>
      </w:pPr>
      <w:r>
        <w:rPr>
          <w:rFonts w:ascii="Segoe UI Symbol" w:hAnsi="Segoe UI Symbol" w:cs="Segoe UI Symbol"/>
          <w:color w:val="000000"/>
        </w:rPr>
        <w:fldChar w:fldCharType="begin">
          <w:ffData>
            <w:name w:val="Check12"/>
            <w:enabled/>
            <w:calcOnExit w:val="0"/>
            <w:checkBox>
              <w:sizeAuto/>
              <w:default w:val="0"/>
            </w:checkBox>
          </w:ffData>
        </w:fldChar>
      </w:r>
      <w:bookmarkStart w:id="18" w:name="Check12"/>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18"/>
      <w:r w:rsidR="00F97B73" w:rsidRPr="00F97B73">
        <w:rPr>
          <w:rFonts w:ascii="Calibri" w:hAnsi="Calibri" w:cs="Calibri"/>
          <w:color w:val="000000"/>
        </w:rPr>
        <w:t xml:space="preserve"> </w:t>
      </w:r>
      <w:r w:rsidR="00F43B0A">
        <w:rPr>
          <w:rFonts w:ascii="Calibri" w:hAnsi="Calibri" w:cs="Calibri"/>
          <w:color w:val="000000"/>
        </w:rPr>
        <w:t>The study will have o</w:t>
      </w:r>
      <w:r w:rsidR="00F97B73" w:rsidRPr="00F97B73">
        <w:rPr>
          <w:rFonts w:ascii="Calibri" w:hAnsi="Calibri" w:cs="Calibri"/>
          <w:color w:val="000000"/>
        </w:rPr>
        <w:t>ne</w:t>
      </w:r>
      <w:r w:rsidR="00611F15">
        <w:rPr>
          <w:rFonts w:ascii="Calibri" w:hAnsi="Calibri" w:cs="Calibri"/>
          <w:color w:val="000000"/>
        </w:rPr>
        <w:t xml:space="preserve"> informed</w:t>
      </w:r>
      <w:r w:rsidR="00F97B73" w:rsidRPr="00F97B73">
        <w:rPr>
          <w:rFonts w:ascii="Calibri" w:hAnsi="Calibri" w:cs="Calibri"/>
          <w:color w:val="000000"/>
        </w:rPr>
        <w:t xml:space="preserve"> consent form for the screening </w:t>
      </w:r>
      <w:r w:rsidR="00F97B73" w:rsidRPr="00F97B73">
        <w:rPr>
          <w:rFonts w:ascii="Calibri" w:hAnsi="Calibri" w:cs="Calibri"/>
          <w:i/>
          <w:iCs/>
          <w:color w:val="000000"/>
        </w:rPr>
        <w:t>and</w:t>
      </w:r>
      <w:r w:rsidR="00F97B73" w:rsidRPr="00F97B73">
        <w:rPr>
          <w:rFonts w:ascii="Calibri" w:hAnsi="Calibri" w:cs="Calibri"/>
          <w:color w:val="000000"/>
        </w:rPr>
        <w:t xml:space="preserve"> one consent form for the main part of the study</w:t>
      </w:r>
      <w:r w:rsidR="00412795">
        <w:rPr>
          <w:rFonts w:ascii="Calibri" w:hAnsi="Calibri" w:cs="Calibri"/>
          <w:color w:val="000000"/>
        </w:rPr>
        <w:t xml:space="preserve"> </w:t>
      </w:r>
      <w:r w:rsidR="00F97B73">
        <w:rPr>
          <w:rFonts w:ascii="Calibri" w:hAnsi="Calibri" w:cs="Calibri"/>
          <w:color w:val="000000"/>
        </w:rPr>
        <w:t xml:space="preserve">(please upload both consent forms </w:t>
      </w:r>
      <w:proofErr w:type="spellStart"/>
      <w:r w:rsidR="00F97B73">
        <w:rPr>
          <w:rFonts w:ascii="Calibri" w:hAnsi="Calibri" w:cs="Calibri"/>
          <w:color w:val="000000"/>
        </w:rPr>
        <w:t>iStar</w:t>
      </w:r>
      <w:proofErr w:type="spellEnd"/>
      <w:r w:rsidR="00F97B73">
        <w:rPr>
          <w:rFonts w:ascii="Calibri" w:hAnsi="Calibri" w:cs="Calibri"/>
          <w:color w:val="000000"/>
        </w:rPr>
        <w:t xml:space="preserve"> section 24.7).</w:t>
      </w:r>
      <w:r w:rsidR="00293AFD">
        <w:rPr>
          <w:rFonts w:ascii="Calibri" w:hAnsi="Calibri" w:cs="Calibri"/>
          <w:color w:val="000000"/>
        </w:rPr>
        <w:t xml:space="preserve"> If the study is exempt and you are using an </w:t>
      </w:r>
      <w:ins w:id="19" w:author="Janet Morris" w:date="2024-06-13T17:25:00Z">
        <w:r w:rsidR="00B7279A">
          <w:rPr>
            <w:rFonts w:ascii="Calibri" w:hAnsi="Calibri" w:cs="Calibri"/>
            <w:color w:val="000000"/>
          </w:rPr>
          <w:t>*</w:t>
        </w:r>
      </w:ins>
      <w:hyperlink r:id="rId37" w:history="1">
        <w:r w:rsidR="00293AFD" w:rsidRPr="001607DD">
          <w:rPr>
            <w:rStyle w:val="Hyperlink"/>
            <w:rFonts w:ascii="Calibri" w:hAnsi="Calibri" w:cs="Calibri"/>
          </w:rPr>
          <w:t>information sheet</w:t>
        </w:r>
      </w:hyperlink>
      <w:r w:rsidR="00293AFD">
        <w:rPr>
          <w:rFonts w:ascii="Calibri" w:hAnsi="Calibri" w:cs="Calibri"/>
          <w:color w:val="000000"/>
        </w:rPr>
        <w:t xml:space="preserve">, upload to </w:t>
      </w:r>
      <w:proofErr w:type="spellStart"/>
      <w:r w:rsidR="00293AFD">
        <w:rPr>
          <w:rFonts w:ascii="Calibri" w:hAnsi="Calibri" w:cs="Calibri"/>
          <w:color w:val="000000"/>
        </w:rPr>
        <w:t>iStar</w:t>
      </w:r>
      <w:proofErr w:type="spellEnd"/>
      <w:r w:rsidR="00293AFD">
        <w:rPr>
          <w:rFonts w:ascii="Calibri" w:hAnsi="Calibri" w:cs="Calibri"/>
          <w:color w:val="000000"/>
        </w:rPr>
        <w:t xml:space="preserve"> section 40.1.</w:t>
      </w:r>
    </w:p>
    <w:p w14:paraId="46D773AC" w14:textId="235B3A44" w:rsidR="00F97B73" w:rsidRDefault="00DB3487" w:rsidP="00944BCD">
      <w:pPr>
        <w:ind w:left="1800" w:hanging="360"/>
        <w:rPr>
          <w:rFonts w:ascii="Calibri" w:hAnsi="Calibri" w:cs="Calibri"/>
          <w:color w:val="000000"/>
        </w:rPr>
      </w:pPr>
      <w:r>
        <w:rPr>
          <w:rFonts w:ascii="Segoe UI Symbol" w:hAnsi="Segoe UI Symbol" w:cs="Segoe UI Symbol"/>
          <w:color w:val="000000"/>
        </w:rPr>
        <w:fldChar w:fldCharType="begin">
          <w:ffData>
            <w:name w:val="Check13"/>
            <w:enabled/>
            <w:calcOnExit w:val="0"/>
            <w:checkBox>
              <w:sizeAuto/>
              <w:default w:val="0"/>
            </w:checkBox>
          </w:ffData>
        </w:fldChar>
      </w:r>
      <w:bookmarkStart w:id="20" w:name="Check13"/>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0"/>
      <w:r w:rsidR="00F97B73" w:rsidRPr="00F97B73">
        <w:rPr>
          <w:rFonts w:ascii="Calibri" w:hAnsi="Calibri" w:cs="Calibri"/>
          <w:color w:val="000000"/>
        </w:rPr>
        <w:t xml:space="preserve"> </w:t>
      </w:r>
      <w:r w:rsidR="00F43B0A">
        <w:rPr>
          <w:rFonts w:ascii="Calibri" w:hAnsi="Calibri" w:cs="Calibri"/>
          <w:color w:val="000000"/>
        </w:rPr>
        <w:t>The study will have o</w:t>
      </w:r>
      <w:r w:rsidR="00F97B73" w:rsidRPr="00F97B73">
        <w:rPr>
          <w:rFonts w:ascii="Calibri" w:hAnsi="Calibri" w:cs="Calibri"/>
          <w:color w:val="000000"/>
        </w:rPr>
        <w:t>nly one main</w:t>
      </w:r>
      <w:r w:rsidR="00611F15">
        <w:rPr>
          <w:rFonts w:ascii="Calibri" w:hAnsi="Calibri" w:cs="Calibri"/>
          <w:color w:val="000000"/>
        </w:rPr>
        <w:t xml:space="preserve"> informed</w:t>
      </w:r>
      <w:r w:rsidR="00F97B73" w:rsidRPr="00F97B73">
        <w:rPr>
          <w:rFonts w:ascii="Calibri" w:hAnsi="Calibri" w:cs="Calibri"/>
          <w:color w:val="000000"/>
        </w:rPr>
        <w:t xml:space="preserve"> consent form that will cover </w:t>
      </w:r>
      <w:r w:rsidR="00F97B73" w:rsidRPr="00F97B73">
        <w:rPr>
          <w:rFonts w:ascii="Calibri" w:hAnsi="Calibri" w:cs="Calibri"/>
          <w:i/>
          <w:iCs/>
          <w:color w:val="000000"/>
        </w:rPr>
        <w:t>both</w:t>
      </w:r>
      <w:r w:rsidR="00F97B73" w:rsidRPr="00F97B73">
        <w:rPr>
          <w:rFonts w:ascii="Calibri" w:hAnsi="Calibri" w:cs="Calibri"/>
          <w:color w:val="000000"/>
        </w:rPr>
        <w:t xml:space="preserve"> the screening and the main part of the study</w:t>
      </w:r>
      <w:r w:rsidR="00FB3E22">
        <w:rPr>
          <w:rFonts w:ascii="Calibri" w:hAnsi="Calibri" w:cs="Calibri"/>
          <w:color w:val="000000"/>
        </w:rPr>
        <w:t xml:space="preserve"> </w:t>
      </w:r>
      <w:r w:rsidR="00F97B73">
        <w:rPr>
          <w:rFonts w:ascii="Calibri" w:hAnsi="Calibri" w:cs="Calibri"/>
          <w:color w:val="000000"/>
        </w:rPr>
        <w:t>(please upload the single informed consent form</w:t>
      </w:r>
      <w:r w:rsidR="00FB3E22">
        <w:rPr>
          <w:rFonts w:ascii="Calibri" w:hAnsi="Calibri" w:cs="Calibri"/>
          <w:color w:val="000000"/>
        </w:rPr>
        <w:t xml:space="preserve"> </w:t>
      </w:r>
      <w:r w:rsidR="004244EA">
        <w:rPr>
          <w:rFonts w:ascii="Calibri" w:hAnsi="Calibri" w:cs="Calibri"/>
          <w:color w:val="000000"/>
        </w:rPr>
        <w:t xml:space="preserve">to 24.7, </w:t>
      </w:r>
      <w:r w:rsidR="00FB3E22">
        <w:rPr>
          <w:rFonts w:ascii="Calibri" w:hAnsi="Calibri" w:cs="Calibri"/>
          <w:color w:val="000000"/>
        </w:rPr>
        <w:t xml:space="preserve">or </w:t>
      </w:r>
      <w:r w:rsidR="004244EA">
        <w:rPr>
          <w:rFonts w:ascii="Calibri" w:hAnsi="Calibri" w:cs="Calibri"/>
          <w:color w:val="000000"/>
        </w:rPr>
        <w:t xml:space="preserve"> if an exempt study, upload the </w:t>
      </w:r>
      <w:hyperlink r:id="rId38" w:history="1">
        <w:r w:rsidR="00FB3E22" w:rsidRPr="001607DD">
          <w:rPr>
            <w:rStyle w:val="Hyperlink"/>
            <w:rFonts w:ascii="Calibri" w:hAnsi="Calibri" w:cs="Calibri"/>
          </w:rPr>
          <w:t>information sheet</w:t>
        </w:r>
      </w:hyperlink>
      <w:r w:rsidR="00F97B73">
        <w:rPr>
          <w:rFonts w:ascii="Calibri" w:hAnsi="Calibri" w:cs="Calibri"/>
          <w:color w:val="000000"/>
        </w:rPr>
        <w:t xml:space="preserve"> to </w:t>
      </w:r>
      <w:proofErr w:type="spellStart"/>
      <w:r w:rsidR="00F97B73">
        <w:rPr>
          <w:rFonts w:ascii="Calibri" w:hAnsi="Calibri" w:cs="Calibri"/>
          <w:color w:val="000000"/>
        </w:rPr>
        <w:t>iStar</w:t>
      </w:r>
      <w:proofErr w:type="spellEnd"/>
      <w:r w:rsidR="00F97B73">
        <w:rPr>
          <w:rFonts w:ascii="Calibri" w:hAnsi="Calibri" w:cs="Calibri"/>
          <w:color w:val="000000"/>
        </w:rPr>
        <w:t xml:space="preserve"> section </w:t>
      </w:r>
      <w:r w:rsidR="004244EA">
        <w:rPr>
          <w:rFonts w:ascii="Calibri" w:hAnsi="Calibri" w:cs="Calibri"/>
          <w:color w:val="000000"/>
        </w:rPr>
        <w:t>40.1</w:t>
      </w:r>
      <w:r w:rsidR="00F97B73">
        <w:rPr>
          <w:rFonts w:ascii="Calibri" w:hAnsi="Calibri" w:cs="Calibri"/>
          <w:color w:val="000000"/>
        </w:rPr>
        <w:t>).</w:t>
      </w:r>
    </w:p>
    <w:p w14:paraId="7B7EA385" w14:textId="77777777" w:rsidR="00F97B73" w:rsidRDefault="00F97B73" w:rsidP="00F97B73">
      <w:pPr>
        <w:ind w:left="1440"/>
        <w:rPr>
          <w:rFonts w:ascii="Calibri" w:hAnsi="Calibri" w:cs="Calibri"/>
          <w:color w:val="000000"/>
        </w:rPr>
      </w:pPr>
    </w:p>
    <w:p w14:paraId="7E523DD5" w14:textId="477294EF" w:rsidR="002F3E2F" w:rsidRPr="008A066A" w:rsidRDefault="00F97B73" w:rsidP="002F3E2F">
      <w:pPr>
        <w:rPr>
          <w:rFonts w:ascii="Calibri" w:hAnsi="Calibri" w:cs="Calibri"/>
          <w:i/>
          <w:iCs/>
          <w:color w:val="000000"/>
        </w:rPr>
      </w:pPr>
      <w:r w:rsidRPr="008A066A">
        <w:rPr>
          <w:rFonts w:ascii="Calibri" w:hAnsi="Calibri" w:cs="Calibri"/>
          <w:i/>
          <w:iCs/>
          <w:color w:val="000000"/>
        </w:rPr>
        <w:t xml:space="preserve">Please note: </w:t>
      </w:r>
      <w:r w:rsidR="00F23ABC" w:rsidRPr="008A066A">
        <w:rPr>
          <w:rFonts w:ascii="Calibri" w:hAnsi="Calibri" w:cs="Calibri"/>
          <w:i/>
          <w:iCs/>
          <w:color w:val="000000"/>
        </w:rPr>
        <w:t>All</w:t>
      </w:r>
      <w:r w:rsidRPr="008A066A">
        <w:rPr>
          <w:rFonts w:ascii="Calibri" w:hAnsi="Calibri" w:cs="Calibri"/>
          <w:i/>
          <w:iCs/>
          <w:color w:val="000000"/>
        </w:rPr>
        <w:t xml:space="preserve"> </w:t>
      </w:r>
      <w:hyperlink r:id="rId39" w:history="1">
        <w:r w:rsidRPr="008A066A">
          <w:rPr>
            <w:rStyle w:val="Hyperlink"/>
            <w:rFonts w:ascii="Calibri" w:hAnsi="Calibri" w:cs="Calibri"/>
            <w:i/>
            <w:iCs/>
          </w:rPr>
          <w:t>informed consent form</w:t>
        </w:r>
        <w:r w:rsidR="00F23ABC" w:rsidRPr="008A066A">
          <w:rPr>
            <w:rStyle w:val="Hyperlink"/>
            <w:rFonts w:ascii="Calibri" w:hAnsi="Calibri" w:cs="Calibri"/>
            <w:i/>
            <w:iCs/>
          </w:rPr>
          <w:t>s</w:t>
        </w:r>
      </w:hyperlink>
      <w:r w:rsidRPr="008A066A">
        <w:rPr>
          <w:rFonts w:ascii="Calibri" w:hAnsi="Calibri" w:cs="Calibri"/>
          <w:i/>
          <w:iCs/>
          <w:color w:val="000000"/>
        </w:rPr>
        <w:t xml:space="preserve"> must contain direct language that outlines what will happen with the participants</w:t>
      </w:r>
      <w:r w:rsidR="00557160" w:rsidRPr="008A066A">
        <w:rPr>
          <w:rFonts w:ascii="Calibri" w:hAnsi="Calibri" w:cs="Calibri"/>
          <w:i/>
          <w:iCs/>
          <w:color w:val="000000"/>
        </w:rPr>
        <w:t>’</w:t>
      </w:r>
      <w:r w:rsidRPr="008A066A">
        <w:rPr>
          <w:rFonts w:ascii="Calibri" w:hAnsi="Calibri" w:cs="Calibri"/>
          <w:i/>
          <w:iCs/>
          <w:color w:val="000000"/>
        </w:rPr>
        <w:t xml:space="preserve"> data</w:t>
      </w:r>
      <w:r w:rsidR="00AE4F19" w:rsidRPr="008A066A">
        <w:rPr>
          <w:rFonts w:ascii="Calibri" w:hAnsi="Calibri" w:cs="Calibri"/>
          <w:i/>
          <w:iCs/>
          <w:color w:val="000000"/>
        </w:rPr>
        <w:t xml:space="preserve"> if</w:t>
      </w:r>
      <w:r w:rsidRPr="008A066A">
        <w:rPr>
          <w:rFonts w:ascii="Calibri" w:hAnsi="Calibri" w:cs="Calibri"/>
          <w:i/>
          <w:iCs/>
          <w:color w:val="000000"/>
        </w:rPr>
        <w:t xml:space="preserve"> not eligible to participate in the study</w:t>
      </w:r>
      <w:r w:rsidR="00F23ABC" w:rsidRPr="008A066A">
        <w:rPr>
          <w:rFonts w:ascii="Calibri" w:hAnsi="Calibri" w:cs="Calibri"/>
          <w:i/>
          <w:iCs/>
          <w:color w:val="000000"/>
        </w:rPr>
        <w:t xml:space="preserve"> (</w:t>
      </w:r>
      <w:r w:rsidR="00D86A72" w:rsidRPr="008A066A">
        <w:rPr>
          <w:rFonts w:ascii="Calibri" w:hAnsi="Calibri" w:cs="Calibri"/>
          <w:i/>
          <w:iCs/>
          <w:color w:val="000000"/>
        </w:rPr>
        <w:t>i.e</w:t>
      </w:r>
      <w:r w:rsidR="00F23ABC" w:rsidRPr="008A066A">
        <w:rPr>
          <w:rFonts w:ascii="Calibri" w:hAnsi="Calibri" w:cs="Calibri"/>
          <w:i/>
          <w:iCs/>
          <w:color w:val="000000"/>
        </w:rPr>
        <w:t>.</w:t>
      </w:r>
      <w:r w:rsidR="00557160" w:rsidRPr="008A066A">
        <w:rPr>
          <w:rFonts w:ascii="Calibri" w:hAnsi="Calibri" w:cs="Calibri"/>
          <w:i/>
          <w:iCs/>
          <w:color w:val="000000"/>
        </w:rPr>
        <w:t>,</w:t>
      </w:r>
      <w:r w:rsidR="00F23ABC" w:rsidRPr="008A066A">
        <w:rPr>
          <w:rFonts w:ascii="Calibri" w:hAnsi="Calibri" w:cs="Calibri"/>
          <w:i/>
          <w:iCs/>
          <w:color w:val="000000"/>
        </w:rPr>
        <w:t xml:space="preserve"> </w:t>
      </w:r>
      <w:r w:rsidR="00557160" w:rsidRPr="008A066A">
        <w:rPr>
          <w:rFonts w:ascii="Calibri" w:hAnsi="Calibri" w:cs="Calibri"/>
          <w:i/>
          <w:iCs/>
          <w:color w:val="000000"/>
        </w:rPr>
        <w:t>s</w:t>
      </w:r>
      <w:r w:rsidR="00F23ABC" w:rsidRPr="008A066A">
        <w:rPr>
          <w:rFonts w:ascii="Calibri" w:hAnsi="Calibri" w:cs="Calibri"/>
          <w:i/>
          <w:iCs/>
          <w:color w:val="000000"/>
        </w:rPr>
        <w:t>creen fail)</w:t>
      </w:r>
      <w:r w:rsidRPr="008A066A">
        <w:rPr>
          <w:rFonts w:ascii="Calibri" w:hAnsi="Calibri" w:cs="Calibri"/>
          <w:i/>
          <w:iCs/>
          <w:color w:val="000000"/>
        </w:rPr>
        <w:t>.</w:t>
      </w:r>
    </w:p>
    <w:p w14:paraId="1ACF9CF9" w14:textId="699A0659" w:rsidR="002F3E2F" w:rsidRPr="008A066A" w:rsidRDefault="002F3E2F" w:rsidP="002F3E2F">
      <w:pPr>
        <w:rPr>
          <w:rFonts w:ascii="Calibri" w:hAnsi="Calibri" w:cs="Calibri"/>
          <w:i/>
          <w:iCs/>
        </w:rPr>
      </w:pPr>
      <w:r w:rsidRPr="008A066A">
        <w:rPr>
          <w:rFonts w:ascii="Calibri" w:hAnsi="Calibri" w:cs="Calibri"/>
          <w:i/>
          <w:iCs/>
        </w:rPr>
        <w:t>Please note:</w:t>
      </w:r>
      <w:r w:rsidR="0030630A" w:rsidRPr="008A066A">
        <w:rPr>
          <w:rFonts w:ascii="Calibri" w:hAnsi="Calibri" w:cs="Calibri"/>
          <w:i/>
          <w:iCs/>
        </w:rPr>
        <w:t xml:space="preserve"> Attach</w:t>
      </w:r>
      <w:r w:rsidRPr="008A066A">
        <w:rPr>
          <w:rFonts w:ascii="Calibri" w:hAnsi="Calibri" w:cs="Calibri"/>
          <w:i/>
          <w:iCs/>
        </w:rPr>
        <w:t xml:space="preserve"> interview or focus group screening questions to iStar section 19.1.</w:t>
      </w:r>
      <w:r w:rsidR="0030630A" w:rsidRPr="008A066A">
        <w:rPr>
          <w:rFonts w:ascii="Calibri" w:hAnsi="Calibri" w:cs="Calibri"/>
          <w:i/>
          <w:iCs/>
        </w:rPr>
        <w:t xml:space="preserve"> Attach</w:t>
      </w:r>
      <w:r w:rsidR="00460A96" w:rsidRPr="008A066A">
        <w:rPr>
          <w:rFonts w:ascii="Calibri" w:hAnsi="Calibri" w:cs="Calibri"/>
          <w:i/>
          <w:iCs/>
        </w:rPr>
        <w:t xml:space="preserve"> screening</w:t>
      </w:r>
      <w:r w:rsidRPr="008A066A">
        <w:rPr>
          <w:rFonts w:ascii="Calibri" w:hAnsi="Calibri" w:cs="Calibri"/>
          <w:i/>
          <w:iCs/>
        </w:rPr>
        <w:t xml:space="preserve"> survey instruments to iStar section 21.2.</w:t>
      </w:r>
    </w:p>
    <w:p w14:paraId="5F985D07" w14:textId="77777777" w:rsidR="00CB16AB" w:rsidRDefault="00CB16AB" w:rsidP="00327B8D">
      <w:bookmarkStart w:id="21" w:name="_Research_Study_Procedures"/>
      <w:bookmarkEnd w:id="21"/>
    </w:p>
    <w:p w14:paraId="723C1EBB" w14:textId="16C727F8" w:rsidR="00CB16AB" w:rsidRDefault="00CB16AB" w:rsidP="00067BFF">
      <w:pPr>
        <w:pStyle w:val="Heading2"/>
        <w:jc w:val="center"/>
      </w:pPr>
      <w:bookmarkStart w:id="22" w:name="_Research_Activities"/>
      <w:bookmarkEnd w:id="22"/>
      <w:r w:rsidRPr="00C65A21">
        <w:t>Research Activities</w:t>
      </w:r>
    </w:p>
    <w:p w14:paraId="3030DF8C"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65956AD8" w14:textId="77777777" w:rsidR="00677E0F" w:rsidRPr="00677E0F" w:rsidRDefault="00677E0F" w:rsidP="00677E0F"/>
    <w:p w14:paraId="02CFCD78" w14:textId="24E2EA49" w:rsidR="00FD2744" w:rsidRPr="00FD2744" w:rsidRDefault="00000000" w:rsidP="00FD2744">
      <w:pPr>
        <w:jc w:val="center"/>
        <w:rPr>
          <w:rFonts w:asciiTheme="minorHAnsi" w:hAnsiTheme="minorHAnsi" w:cstheme="minorHAnsi"/>
          <w:sz w:val="20"/>
          <w:szCs w:val="20"/>
        </w:rPr>
      </w:pPr>
      <w:hyperlink r:id="rId40" w:history="1">
        <w:r w:rsidR="00FD2744" w:rsidRPr="00FD2744">
          <w:rPr>
            <w:rStyle w:val="Hyperlink"/>
            <w:rFonts w:asciiTheme="minorHAnsi" w:hAnsiTheme="minorHAnsi" w:cstheme="minorHAnsi"/>
            <w:sz w:val="20"/>
            <w:szCs w:val="20"/>
          </w:rPr>
          <w:t>To hear from an IRB analyst about this section please click on the link.</w:t>
        </w:r>
      </w:hyperlink>
    </w:p>
    <w:p w14:paraId="19B4D962" w14:textId="77777777" w:rsidR="009F5418" w:rsidRPr="00C65A21" w:rsidRDefault="009F5418" w:rsidP="00C65A21">
      <w:pPr>
        <w:rPr>
          <w:rFonts w:ascii="Calibri" w:hAnsi="Calibri" w:cs="Calibri"/>
          <w:color w:val="000000" w:themeColor="text1"/>
        </w:rPr>
      </w:pPr>
    </w:p>
    <w:p w14:paraId="71DBE331" w14:textId="4DF974BF" w:rsidR="00C65A21" w:rsidRDefault="00B74E1B" w:rsidP="00B74E1B">
      <w:pPr>
        <w:pStyle w:val="Heading3"/>
      </w:pPr>
      <w:r>
        <w:t xml:space="preserve">17) </w:t>
      </w:r>
      <w:r w:rsidR="00C65A21" w:rsidRPr="009F5418">
        <w:t>List all activities</w:t>
      </w:r>
      <w:r w:rsidR="009F5418">
        <w:t xml:space="preserve"> (</w:t>
      </w:r>
      <w:r w:rsidR="00557160">
        <w:t xml:space="preserve">i.e., </w:t>
      </w:r>
      <w:r w:rsidR="009F5418">
        <w:t xml:space="preserve">interviews, focus groups, </w:t>
      </w:r>
      <w:r w:rsidR="00945119">
        <w:t xml:space="preserve">surveys, </w:t>
      </w:r>
      <w:r w:rsidR="009F5418">
        <w:t>interventions</w:t>
      </w:r>
      <w:r w:rsidR="00945119">
        <w:t xml:space="preserve"> etc.</w:t>
      </w:r>
      <w:r w:rsidR="009F5418">
        <w:t>)</w:t>
      </w:r>
      <w:r w:rsidR="00C65A21" w:rsidRPr="009F5418">
        <w:t xml:space="preserve"> participants will be asked to perform and how long each activity will take</w:t>
      </w:r>
      <w:r w:rsidR="00C510E0">
        <w:t>.</w:t>
      </w:r>
      <w:r w:rsidR="000757E2">
        <w:t xml:space="preserve"> For studies with multiple populations, for each activity, specify which population is doing which activity.</w:t>
      </w:r>
    </w:p>
    <w:p w14:paraId="174AD3F3" w14:textId="1B243F8F" w:rsidR="000757E2" w:rsidRDefault="00D67E1E" w:rsidP="000757E2">
      <w:pPr>
        <w:pStyle w:val="ListParagraph"/>
        <w:rPr>
          <w:color w:val="000000"/>
        </w:rPr>
      </w:pPr>
      <w:commentRangeStart w:id="23"/>
      <w:r>
        <w:rPr>
          <w:color w:val="000000"/>
        </w:rPr>
        <w:t>Phone conversations (about 3-5 minutes per call)</w:t>
      </w:r>
      <w:commentRangeEnd w:id="23"/>
      <w:r w:rsidR="00332223">
        <w:rPr>
          <w:rStyle w:val="CommentReference"/>
        </w:rPr>
        <w:commentReference w:id="23"/>
      </w:r>
    </w:p>
    <w:p w14:paraId="6CBAB5AE" w14:textId="1FDC2161" w:rsidR="00045CF9" w:rsidRDefault="00045CF9" w:rsidP="001D1562">
      <w:pPr>
        <w:pStyle w:val="ListParagraph"/>
        <w:numPr>
          <w:ilvl w:val="1"/>
          <w:numId w:val="9"/>
        </w:numPr>
        <w:rPr>
          <w:color w:val="000000"/>
        </w:rPr>
      </w:pPr>
      <w:r>
        <w:rPr>
          <w:color w:val="000000"/>
        </w:rPr>
        <w:lastRenderedPageBreak/>
        <w:t>If applicable and research activities will be happening at multiple sites, please include what activities are happening at what site(s).</w:t>
      </w:r>
    </w:p>
    <w:p w14:paraId="1B19A604" w14:textId="77777777" w:rsidR="00F30E9C" w:rsidRPr="009F5418" w:rsidRDefault="00F30E9C" w:rsidP="00F30E9C">
      <w:pPr>
        <w:pStyle w:val="ListParagraph"/>
        <w:rPr>
          <w:color w:val="000000"/>
        </w:rPr>
      </w:pPr>
    </w:p>
    <w:p w14:paraId="4E55FC74" w14:textId="7600A4CA" w:rsidR="00C65A21" w:rsidRDefault="00B74E1B" w:rsidP="00B74E1B">
      <w:pPr>
        <w:pStyle w:val="Heading3"/>
      </w:pPr>
      <w:r>
        <w:t xml:space="preserve">18) </w:t>
      </w:r>
      <w:r w:rsidR="00C65A21" w:rsidRPr="009F5418">
        <w:t>Where will you meet with participants</w:t>
      </w:r>
      <w:r w:rsidR="009F5418">
        <w:t xml:space="preserve"> for each listed activity</w:t>
      </w:r>
      <w:r w:rsidR="00557160">
        <w:t>?</w:t>
      </w:r>
    </w:p>
    <w:p w14:paraId="22C169D3" w14:textId="7F91AA83" w:rsidR="009F5418" w:rsidRPr="009F5418" w:rsidRDefault="00D67E1E" w:rsidP="009F5418">
      <w:pPr>
        <w:pStyle w:val="ListParagraph"/>
        <w:rPr>
          <w:color w:val="000000"/>
        </w:rPr>
      </w:pPr>
      <w:r>
        <w:rPr>
          <w:color w:val="000000"/>
        </w:rPr>
        <w:t>Phone</w:t>
      </w:r>
    </w:p>
    <w:p w14:paraId="4DDA6AEE" w14:textId="16571703" w:rsidR="00C65A21" w:rsidRDefault="00B74E1B" w:rsidP="00B74E1B">
      <w:pPr>
        <w:pStyle w:val="Heading3"/>
      </w:pPr>
      <w:r>
        <w:t xml:space="preserve">19) </w:t>
      </w:r>
      <w:r w:rsidR="00C65A21" w:rsidRPr="009F5418">
        <w:t xml:space="preserve">How many times will you meet with each </w:t>
      </w:r>
      <w:r w:rsidR="00C510E0" w:rsidRPr="009F5418">
        <w:t>participant</w:t>
      </w:r>
      <w:r w:rsidR="009F5418">
        <w:t xml:space="preserve"> for each activity listed</w:t>
      </w:r>
      <w:r w:rsidR="00C65A21" w:rsidRPr="009F5418">
        <w:t>?</w:t>
      </w:r>
    </w:p>
    <w:p w14:paraId="73224884" w14:textId="68279C9F" w:rsidR="009F5418" w:rsidRPr="009F5418" w:rsidRDefault="00D67E1E" w:rsidP="009F5418">
      <w:pPr>
        <w:rPr>
          <w:color w:val="000000"/>
        </w:rPr>
      </w:pPr>
      <w:r>
        <w:rPr>
          <w:color w:val="000000"/>
        </w:rPr>
        <w:t xml:space="preserve">We will attempt to reach each representative at least three times. </w:t>
      </w:r>
    </w:p>
    <w:p w14:paraId="4C2EF77E" w14:textId="1D86C721" w:rsidR="00C65A21" w:rsidRPr="00B74E1B" w:rsidRDefault="00B74E1B" w:rsidP="00B74E1B">
      <w:pPr>
        <w:pStyle w:val="Heading3"/>
      </w:pPr>
      <w:r>
        <w:t xml:space="preserve">20) </w:t>
      </w:r>
      <w:r w:rsidR="00C65A21" w:rsidRPr="00B74E1B">
        <w:t>Are you using survey instruments, interview/focus group questions, interview guides</w:t>
      </w:r>
      <w:r w:rsidR="009F5418" w:rsidRPr="00B74E1B">
        <w:t xml:space="preserve">, </w:t>
      </w:r>
      <w:r w:rsidR="00280349" w:rsidRPr="00B74E1B">
        <w:t>etc.</w:t>
      </w:r>
      <w:r w:rsidR="009F5418" w:rsidRPr="00B74E1B">
        <w:t xml:space="preserve">, </w:t>
      </w:r>
      <w:r w:rsidR="00C65A21" w:rsidRPr="00B74E1B">
        <w:t xml:space="preserve">to </w:t>
      </w:r>
      <w:r w:rsidR="00F30E9C" w:rsidRPr="00B74E1B">
        <w:t>collect</w:t>
      </w:r>
      <w:r w:rsidR="00C65A21" w:rsidRPr="00B74E1B">
        <w:t xml:space="preserve"> data.</w:t>
      </w:r>
    </w:p>
    <w:commentRangeStart w:id="24"/>
    <w:p w14:paraId="3C386140" w14:textId="4C3AD789" w:rsidR="00557160" w:rsidRPr="009F5418" w:rsidRDefault="00D67E1E" w:rsidP="00944BCD">
      <w:pPr>
        <w:pStyle w:val="NormalWeb"/>
        <w:spacing w:before="0" w:beforeAutospacing="0" w:after="0" w:afterAutospacing="0"/>
        <w:ind w:left="720" w:firstLine="720"/>
        <w:rPr>
          <w:rFonts w:ascii="Calibri" w:hAnsi="Calibri" w:cs="Calibri"/>
        </w:rPr>
      </w:pPr>
      <w:r>
        <w:rPr>
          <w:rFonts w:ascii="Segoe UI Symbol" w:hAnsi="Segoe UI Symbol" w:cs="Segoe UI Symbol"/>
          <w:color w:val="000000"/>
        </w:rPr>
        <w:fldChar w:fldCharType="begin">
          <w:ffData>
            <w:name w:val="Check14"/>
            <w:enabled/>
            <w:calcOnExit w:val="0"/>
            <w:checkBox>
              <w:sizeAuto/>
              <w:default w:val="1"/>
            </w:checkBox>
          </w:ffData>
        </w:fldChar>
      </w:r>
      <w:bookmarkStart w:id="25" w:name="Check14"/>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5"/>
      <w:r w:rsidR="00430285">
        <w:rPr>
          <w:rFonts w:ascii="Calibri" w:hAnsi="Calibri" w:cs="Calibri"/>
          <w:color w:val="000000"/>
        </w:rPr>
        <w:t xml:space="preserve"> </w:t>
      </w:r>
      <w:r w:rsidR="00557160" w:rsidRPr="009F5418">
        <w:rPr>
          <w:rFonts w:ascii="Calibri" w:hAnsi="Calibri" w:cs="Calibri"/>
          <w:color w:val="000000"/>
        </w:rPr>
        <w:t>No</w:t>
      </w:r>
      <w:commentRangeEnd w:id="24"/>
      <w:r w:rsidR="00B7279A">
        <w:rPr>
          <w:rStyle w:val="CommentReference"/>
          <w:rFonts w:ascii="Calibri" w:eastAsia="Calibri" w:hAnsi="Calibri" w:cs="Calibri"/>
        </w:rPr>
        <w:commentReference w:id="24"/>
      </w:r>
    </w:p>
    <w:p w14:paraId="414CACE7" w14:textId="688BBD7C" w:rsidR="00C65A21" w:rsidRPr="009F5418" w:rsidRDefault="00DB3487" w:rsidP="00944BCD">
      <w:pPr>
        <w:ind w:left="1800" w:hanging="360"/>
        <w:rPr>
          <w:rFonts w:ascii="Calibri" w:hAnsi="Calibri" w:cs="Calibri"/>
          <w:color w:val="000000"/>
        </w:rPr>
      </w:pPr>
      <w:r>
        <w:rPr>
          <w:rFonts w:ascii="Segoe UI Symbol" w:hAnsi="Segoe UI Symbol" w:cs="Segoe UI Symbol"/>
          <w:color w:val="000000"/>
        </w:rPr>
        <w:fldChar w:fldCharType="begin">
          <w:ffData>
            <w:name w:val="Check15"/>
            <w:enabled/>
            <w:calcOnExit w:val="0"/>
            <w:checkBox>
              <w:sizeAuto/>
              <w:default w:val="0"/>
            </w:checkBox>
          </w:ffData>
        </w:fldChar>
      </w:r>
      <w:bookmarkStart w:id="26" w:name="Check15"/>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26"/>
      <w:r w:rsidR="00C65A21" w:rsidRPr="009F5418">
        <w:rPr>
          <w:rFonts w:ascii="Calibri" w:hAnsi="Calibri" w:cs="Calibri"/>
          <w:color w:val="000000"/>
        </w:rPr>
        <w:t xml:space="preserve"> </w:t>
      </w:r>
      <w:r w:rsidR="00430285">
        <w:rPr>
          <w:rFonts w:ascii="Calibri" w:hAnsi="Calibri" w:cs="Calibri"/>
          <w:color w:val="000000"/>
        </w:rPr>
        <w:t xml:space="preserve"> </w:t>
      </w:r>
      <w:r w:rsidR="00C65A21" w:rsidRPr="009F5418">
        <w:rPr>
          <w:rFonts w:ascii="Calibri" w:hAnsi="Calibri" w:cs="Calibri"/>
          <w:color w:val="000000"/>
        </w:rPr>
        <w:t>Yes</w:t>
      </w:r>
      <w:r w:rsidR="00B179DF">
        <w:rPr>
          <w:rFonts w:ascii="Calibri" w:hAnsi="Calibri" w:cs="Calibri"/>
          <w:color w:val="000000"/>
        </w:rPr>
        <w:t>:</w:t>
      </w:r>
      <w:r w:rsidR="00C65A21" w:rsidRPr="009F5418">
        <w:rPr>
          <w:rFonts w:ascii="Calibri" w:hAnsi="Calibri" w:cs="Calibri"/>
          <w:color w:val="000000"/>
        </w:rPr>
        <w:t xml:space="preserve"> </w:t>
      </w:r>
      <w:r w:rsidR="009901E7">
        <w:rPr>
          <w:rFonts w:ascii="Calibri" w:hAnsi="Calibri" w:cs="Calibri"/>
          <w:color w:val="000000"/>
        </w:rPr>
        <w:t>P</w:t>
      </w:r>
      <w:r w:rsidR="00C65A21" w:rsidRPr="009F5418">
        <w:rPr>
          <w:rFonts w:ascii="Calibri" w:hAnsi="Calibri" w:cs="Calibri"/>
          <w:color w:val="000000"/>
        </w:rPr>
        <w:t>lease</w:t>
      </w:r>
      <w:r w:rsidR="002A1322">
        <w:rPr>
          <w:rFonts w:ascii="Calibri" w:hAnsi="Calibri" w:cs="Calibri"/>
          <w:color w:val="000000"/>
        </w:rPr>
        <w:t xml:space="preserve"> upload</w:t>
      </w:r>
      <w:r w:rsidR="00C65A21" w:rsidRPr="009F5418">
        <w:rPr>
          <w:rFonts w:ascii="Calibri" w:hAnsi="Calibri" w:cs="Calibri"/>
          <w:color w:val="000000"/>
        </w:rPr>
        <w:t xml:space="preserve"> all information to </w:t>
      </w:r>
      <w:r w:rsidR="009F5418" w:rsidRPr="009F5418">
        <w:rPr>
          <w:rFonts w:ascii="Calibri" w:hAnsi="Calibri" w:cs="Calibri"/>
          <w:color w:val="000000"/>
        </w:rPr>
        <w:t xml:space="preserve">iStar </w:t>
      </w:r>
      <w:r w:rsidR="009D655B">
        <w:rPr>
          <w:rFonts w:ascii="Calibri" w:hAnsi="Calibri" w:cs="Calibri"/>
          <w:color w:val="000000"/>
        </w:rPr>
        <w:t>(survey</w:t>
      </w:r>
      <w:r w:rsidR="00B11C27">
        <w:rPr>
          <w:rFonts w:ascii="Calibri" w:hAnsi="Calibri" w:cs="Calibri"/>
          <w:color w:val="000000"/>
        </w:rPr>
        <w:t>s are uploaded to</w:t>
      </w:r>
      <w:r w:rsidR="009D655B">
        <w:rPr>
          <w:rFonts w:ascii="Calibri" w:hAnsi="Calibri" w:cs="Calibri"/>
          <w:color w:val="000000"/>
        </w:rPr>
        <w:t xml:space="preserve"> iStar section 21.2 and </w:t>
      </w:r>
      <w:r w:rsidR="002A1322">
        <w:rPr>
          <w:rFonts w:ascii="Calibri" w:hAnsi="Calibri" w:cs="Calibri"/>
          <w:color w:val="000000"/>
        </w:rPr>
        <w:t>Interview</w:t>
      </w:r>
      <w:r w:rsidR="00293AFD">
        <w:rPr>
          <w:rFonts w:ascii="Calibri" w:hAnsi="Calibri" w:cs="Calibri"/>
          <w:color w:val="000000"/>
        </w:rPr>
        <w:t xml:space="preserve"> questions are uploaded</w:t>
      </w:r>
      <w:r w:rsidR="00097271">
        <w:rPr>
          <w:rFonts w:ascii="Calibri" w:hAnsi="Calibri" w:cs="Calibri"/>
          <w:color w:val="000000"/>
        </w:rPr>
        <w:t xml:space="preserve"> </w:t>
      </w:r>
      <w:proofErr w:type="spellStart"/>
      <w:r w:rsidR="00B11C27">
        <w:rPr>
          <w:rFonts w:ascii="Calibri" w:hAnsi="Calibri" w:cs="Calibri"/>
          <w:color w:val="000000"/>
        </w:rPr>
        <w:t>iStar</w:t>
      </w:r>
      <w:proofErr w:type="spellEnd"/>
      <w:r w:rsidR="00B11C27">
        <w:rPr>
          <w:rFonts w:ascii="Calibri" w:hAnsi="Calibri" w:cs="Calibri"/>
          <w:color w:val="000000"/>
        </w:rPr>
        <w:t xml:space="preserve"> section </w:t>
      </w:r>
      <w:r w:rsidR="00097271">
        <w:rPr>
          <w:rFonts w:ascii="Calibri" w:hAnsi="Calibri" w:cs="Calibri"/>
          <w:color w:val="000000"/>
        </w:rPr>
        <w:t>19.</w:t>
      </w:r>
      <w:r w:rsidR="00B11C27">
        <w:rPr>
          <w:rFonts w:ascii="Calibri" w:hAnsi="Calibri" w:cs="Calibri"/>
          <w:color w:val="000000"/>
        </w:rPr>
        <w:t>1</w:t>
      </w:r>
      <w:r w:rsidR="00097271">
        <w:rPr>
          <w:rFonts w:ascii="Calibri" w:hAnsi="Calibri" w:cs="Calibri"/>
          <w:color w:val="000000"/>
        </w:rPr>
        <w:t xml:space="preserve">). </w:t>
      </w:r>
      <w:r w:rsidR="009D655B">
        <w:rPr>
          <w:rFonts w:ascii="Calibri" w:hAnsi="Calibri" w:cs="Calibri"/>
          <w:color w:val="000000"/>
        </w:rPr>
        <w:t xml:space="preserve"> </w:t>
      </w:r>
    </w:p>
    <w:p w14:paraId="05730ACE" w14:textId="77777777" w:rsidR="00C65A21" w:rsidRPr="009F5418" w:rsidRDefault="00C65A21" w:rsidP="00C65A21">
      <w:pPr>
        <w:ind w:left="720"/>
        <w:rPr>
          <w:rFonts w:ascii="Calibri" w:hAnsi="Calibri" w:cs="Calibri"/>
        </w:rPr>
      </w:pPr>
    </w:p>
    <w:p w14:paraId="78F92710" w14:textId="3BC8E2FF" w:rsidR="009F5418" w:rsidRPr="009F5418" w:rsidRDefault="00B74E1B" w:rsidP="00B74E1B">
      <w:pPr>
        <w:pStyle w:val="Heading3"/>
      </w:pPr>
      <w:r>
        <w:t xml:space="preserve">21) </w:t>
      </w:r>
      <w:r w:rsidR="009F5418" w:rsidRPr="009F5418">
        <w:t>Are you doing research uncovering, or discovering information related to participant suicidality?</w:t>
      </w:r>
    </w:p>
    <w:p w14:paraId="46EF6CDC" w14:textId="7B39900B" w:rsidR="00557160" w:rsidRPr="009F5418" w:rsidRDefault="00D67E1E" w:rsidP="00944BCD">
      <w:pPr>
        <w:pStyle w:val="NormalWeb"/>
        <w:spacing w:before="0" w:beforeAutospacing="0" w:after="0" w:afterAutospacing="0"/>
        <w:ind w:left="720" w:firstLine="720"/>
        <w:rPr>
          <w:rFonts w:ascii="Calibri" w:hAnsi="Calibri" w:cs="Calibri"/>
          <w:color w:val="000000" w:themeColor="text1"/>
        </w:rPr>
      </w:pPr>
      <w:r>
        <w:rPr>
          <w:rFonts w:ascii="Segoe UI Symbol" w:hAnsi="Segoe UI Symbol" w:cs="Segoe UI Symbol"/>
          <w:color w:val="000000" w:themeColor="text1"/>
        </w:rPr>
        <w:fldChar w:fldCharType="begin">
          <w:ffData>
            <w:name w:val="Check16"/>
            <w:enabled/>
            <w:calcOnExit w:val="0"/>
            <w:checkBox>
              <w:sizeAuto/>
              <w:default w:val="1"/>
            </w:checkBox>
          </w:ffData>
        </w:fldChar>
      </w:r>
      <w:bookmarkStart w:id="27" w:name="Check16"/>
      <w:r>
        <w:rPr>
          <w:rFonts w:ascii="Segoe UI Symbol" w:hAnsi="Segoe UI Symbol" w:cs="Segoe UI Symbol"/>
          <w:color w:val="000000" w:themeColor="text1"/>
        </w:rPr>
        <w:instrText xml:space="preserve"> FORMCHECKBOX </w:instrText>
      </w:r>
      <w:r w:rsidR="00000000">
        <w:rPr>
          <w:rFonts w:ascii="Segoe UI Symbol" w:hAnsi="Segoe UI Symbol" w:cs="Segoe UI Symbol"/>
          <w:color w:val="000000" w:themeColor="text1"/>
        </w:rPr>
      </w:r>
      <w:r w:rsidR="00000000">
        <w:rPr>
          <w:rFonts w:ascii="Segoe UI Symbol" w:hAnsi="Segoe UI Symbol" w:cs="Segoe UI Symbol"/>
          <w:color w:val="000000" w:themeColor="text1"/>
        </w:rPr>
        <w:fldChar w:fldCharType="separate"/>
      </w:r>
      <w:r>
        <w:rPr>
          <w:rFonts w:ascii="Segoe UI Symbol" w:hAnsi="Segoe UI Symbol" w:cs="Segoe UI Symbol"/>
          <w:color w:val="000000" w:themeColor="text1"/>
        </w:rPr>
        <w:fldChar w:fldCharType="end"/>
      </w:r>
      <w:bookmarkEnd w:id="27"/>
      <w:r w:rsidR="00430285">
        <w:rPr>
          <w:rFonts w:ascii="Calibri" w:hAnsi="Calibri" w:cs="Calibri"/>
          <w:color w:val="000000" w:themeColor="text1"/>
        </w:rPr>
        <w:t xml:space="preserve"> </w:t>
      </w:r>
      <w:r w:rsidR="00557160" w:rsidRPr="009F5418">
        <w:rPr>
          <w:rFonts w:ascii="Calibri" w:hAnsi="Calibri" w:cs="Calibri"/>
          <w:color w:val="000000" w:themeColor="text1"/>
        </w:rPr>
        <w:t>No</w:t>
      </w:r>
    </w:p>
    <w:p w14:paraId="095C845B" w14:textId="43DE8572" w:rsidR="009F5418" w:rsidRPr="00B11C27" w:rsidRDefault="00DB3487" w:rsidP="00944BCD">
      <w:pPr>
        <w:ind w:left="1800" w:hanging="360"/>
        <w:rPr>
          <w:rFonts w:ascii="Calibri" w:hAnsi="Calibri" w:cs="Calibri"/>
          <w:color w:val="000000" w:themeColor="text1"/>
        </w:rPr>
      </w:pPr>
      <w:r>
        <w:rPr>
          <w:rFonts w:ascii="Segoe UI Symbol" w:hAnsi="Segoe UI Symbol" w:cs="Segoe UI Symbol"/>
          <w:color w:val="000000" w:themeColor="text1"/>
        </w:rPr>
        <w:fldChar w:fldCharType="begin">
          <w:ffData>
            <w:name w:val="Check17"/>
            <w:enabled/>
            <w:calcOnExit w:val="0"/>
            <w:checkBox>
              <w:sizeAuto/>
              <w:default w:val="0"/>
            </w:checkBox>
          </w:ffData>
        </w:fldChar>
      </w:r>
      <w:bookmarkStart w:id="28" w:name="Check17"/>
      <w:r>
        <w:rPr>
          <w:rFonts w:ascii="Segoe UI Symbol" w:hAnsi="Segoe UI Symbol" w:cs="Segoe UI Symbol"/>
          <w:color w:val="000000" w:themeColor="text1"/>
        </w:rPr>
        <w:instrText xml:space="preserve"> FORMCHECKBOX </w:instrText>
      </w:r>
      <w:r w:rsidR="00000000">
        <w:rPr>
          <w:rFonts w:ascii="Segoe UI Symbol" w:hAnsi="Segoe UI Symbol" w:cs="Segoe UI Symbol"/>
          <w:color w:val="000000" w:themeColor="text1"/>
        </w:rPr>
      </w:r>
      <w:r w:rsidR="00000000">
        <w:rPr>
          <w:rFonts w:ascii="Segoe UI Symbol" w:hAnsi="Segoe UI Symbol" w:cs="Segoe UI Symbol"/>
          <w:color w:val="000000" w:themeColor="text1"/>
        </w:rPr>
        <w:fldChar w:fldCharType="separate"/>
      </w:r>
      <w:r>
        <w:rPr>
          <w:rFonts w:ascii="Segoe UI Symbol" w:hAnsi="Segoe UI Symbol" w:cs="Segoe UI Symbol"/>
          <w:color w:val="000000" w:themeColor="text1"/>
        </w:rPr>
        <w:fldChar w:fldCharType="end"/>
      </w:r>
      <w:bookmarkEnd w:id="28"/>
      <w:r w:rsidR="009F5418" w:rsidRPr="00B11C27">
        <w:rPr>
          <w:rFonts w:ascii="Calibri" w:hAnsi="Calibri" w:cs="Calibri"/>
          <w:color w:val="000000" w:themeColor="text1"/>
        </w:rPr>
        <w:t xml:space="preserve">  </w:t>
      </w:r>
      <w:r w:rsidR="00430285">
        <w:rPr>
          <w:rFonts w:ascii="Calibri" w:hAnsi="Calibri" w:cs="Calibri"/>
          <w:color w:val="000000" w:themeColor="text1"/>
        </w:rPr>
        <w:t xml:space="preserve"> </w:t>
      </w:r>
      <w:r w:rsidR="009F5418" w:rsidRPr="00B11C27">
        <w:rPr>
          <w:rFonts w:ascii="Calibri" w:hAnsi="Calibri" w:cs="Calibri"/>
          <w:color w:val="000000" w:themeColor="text1"/>
        </w:rPr>
        <w:t>Yes</w:t>
      </w:r>
      <w:r w:rsidR="005052E5">
        <w:rPr>
          <w:rFonts w:ascii="Calibri" w:hAnsi="Calibri" w:cs="Calibri"/>
          <w:color w:val="000000" w:themeColor="text1"/>
        </w:rPr>
        <w:t>:</w:t>
      </w:r>
      <w:r w:rsidR="009F5418" w:rsidRPr="00B11C27">
        <w:rPr>
          <w:rFonts w:ascii="Calibri" w:hAnsi="Calibri" w:cs="Calibri"/>
          <w:color w:val="000000" w:themeColor="text1"/>
        </w:rPr>
        <w:t xml:space="preserve"> </w:t>
      </w:r>
      <w:r w:rsidR="0080798C">
        <w:rPr>
          <w:rFonts w:ascii="Calibri" w:hAnsi="Calibri" w:cs="Calibri"/>
          <w:color w:val="000000" w:themeColor="text1"/>
        </w:rPr>
        <w:t>C</w:t>
      </w:r>
      <w:r w:rsidR="00B11C27" w:rsidRPr="00B11C27">
        <w:rPr>
          <w:rFonts w:ascii="Calibri" w:hAnsi="Calibri" w:cs="Calibri"/>
          <w:color w:val="000000" w:themeColor="text1"/>
        </w:rPr>
        <w:t>heck this option</w:t>
      </w:r>
      <w:r w:rsidR="005052E5">
        <w:rPr>
          <w:rFonts w:ascii="Calibri" w:hAnsi="Calibri" w:cs="Calibri"/>
          <w:color w:val="000000" w:themeColor="text1"/>
        </w:rPr>
        <w:t xml:space="preserve"> in iStar </w:t>
      </w:r>
      <w:r w:rsidR="005052E5" w:rsidRPr="005052E5">
        <w:rPr>
          <w:rFonts w:ascii="Calibri" w:hAnsi="Calibri" w:cs="Calibri"/>
          <w:i/>
          <w:iCs/>
          <w:color w:val="000000" w:themeColor="text1"/>
        </w:rPr>
        <w:t>“</w:t>
      </w:r>
      <w:r w:rsidR="00B11C27" w:rsidRPr="005052E5">
        <w:rPr>
          <w:rFonts w:ascii="Calibri" w:hAnsi="Calibri" w:cs="Calibri"/>
          <w:i/>
          <w:iCs/>
          <w:color w:val="1D1C1D"/>
          <w:shd w:val="clear" w:color="auto" w:fill="FFFFFF"/>
        </w:rPr>
        <w:t>The research includes the risk or disclosure that a participant may engage in self-harm or attempt suicide</w:t>
      </w:r>
      <w:r w:rsidR="005052E5" w:rsidRPr="005052E5">
        <w:rPr>
          <w:rFonts w:ascii="Calibri" w:hAnsi="Calibri" w:cs="Calibri"/>
          <w:i/>
          <w:iCs/>
          <w:color w:val="1D1C1D"/>
          <w:shd w:val="clear" w:color="auto" w:fill="FFFFFF"/>
        </w:rPr>
        <w:t>”</w:t>
      </w:r>
      <w:r w:rsidR="00B11C27" w:rsidRPr="005052E5">
        <w:rPr>
          <w:rFonts w:ascii="Calibri" w:hAnsi="Calibri" w:cs="Calibri"/>
          <w:color w:val="1D1C1D"/>
          <w:shd w:val="clear" w:color="auto" w:fill="FFFFFF"/>
        </w:rPr>
        <w:t xml:space="preserve"> in</w:t>
      </w:r>
      <w:r w:rsidR="00B11C27" w:rsidRPr="005052E5">
        <w:rPr>
          <w:rFonts w:ascii="Calibri" w:hAnsi="Calibri" w:cs="Calibri"/>
          <w:color w:val="000000" w:themeColor="text1"/>
        </w:rPr>
        <w:t xml:space="preserve"> 27.1,</w:t>
      </w:r>
      <w:r w:rsidR="00B11C27" w:rsidRPr="00B11C27">
        <w:rPr>
          <w:rFonts w:ascii="Calibri" w:hAnsi="Calibri" w:cs="Calibri"/>
          <w:color w:val="000000" w:themeColor="text1"/>
        </w:rPr>
        <w:t xml:space="preserve"> and then</w:t>
      </w:r>
      <w:r w:rsidR="009F5418" w:rsidRPr="00B11C27">
        <w:rPr>
          <w:rFonts w:ascii="Calibri" w:hAnsi="Calibri" w:cs="Calibri"/>
          <w:color w:val="000000" w:themeColor="text1"/>
        </w:rPr>
        <w:t xml:space="preserve"> </w:t>
      </w:r>
      <w:r w:rsidR="00B11C27" w:rsidRPr="00B11C27">
        <w:rPr>
          <w:rFonts w:ascii="Calibri" w:hAnsi="Calibri" w:cs="Calibri"/>
          <w:color w:val="000000" w:themeColor="text1"/>
        </w:rPr>
        <w:t>u</w:t>
      </w:r>
      <w:r w:rsidR="009F5418" w:rsidRPr="00B11C27">
        <w:rPr>
          <w:rFonts w:ascii="Calibri" w:hAnsi="Calibri" w:cs="Calibri"/>
          <w:color w:val="000000" w:themeColor="text1"/>
        </w:rPr>
        <w:t>pload a suicide plan in iStar section 27.1.2.</w:t>
      </w:r>
    </w:p>
    <w:p w14:paraId="16BF5A7D" w14:textId="77777777" w:rsidR="00611F15" w:rsidRDefault="00611F15" w:rsidP="00611F15"/>
    <w:p w14:paraId="6765A5D7" w14:textId="40918977" w:rsidR="00611F15" w:rsidRDefault="00611F15" w:rsidP="00611F15">
      <w:pPr>
        <w:rPr>
          <w:rFonts w:ascii="Calibri" w:hAnsi="Calibri" w:cs="Calibri"/>
          <w:i/>
          <w:iCs/>
          <w:color w:val="000000" w:themeColor="text1"/>
        </w:rPr>
      </w:pPr>
      <w:r w:rsidRPr="00611F15">
        <w:rPr>
          <w:rFonts w:ascii="Calibri" w:hAnsi="Calibri" w:cs="Calibri"/>
          <w:i/>
          <w:iCs/>
        </w:rPr>
        <w:t>Please note:</w:t>
      </w:r>
      <w:r w:rsidRPr="00611F15">
        <w:rPr>
          <w:rFonts w:ascii="Calibri" w:hAnsi="Calibri" w:cs="Calibri"/>
          <w:i/>
          <w:iCs/>
          <w:color w:val="000000" w:themeColor="text1"/>
        </w:rPr>
        <w:t xml:space="preserve"> Upload all participant related materials</w:t>
      </w:r>
      <w:r w:rsidR="00945119">
        <w:rPr>
          <w:rFonts w:ascii="Calibri" w:hAnsi="Calibri" w:cs="Calibri"/>
          <w:i/>
          <w:iCs/>
          <w:color w:val="000000" w:themeColor="text1"/>
        </w:rPr>
        <w:t xml:space="preserve"> for the IRB team, for example:</w:t>
      </w:r>
      <w:r w:rsidRPr="00611F15">
        <w:rPr>
          <w:rFonts w:ascii="Calibri" w:hAnsi="Calibri" w:cs="Calibri"/>
          <w:i/>
          <w:iCs/>
          <w:color w:val="000000" w:themeColor="text1"/>
        </w:rPr>
        <w:t xml:space="preserve"> </w:t>
      </w:r>
      <w:r w:rsidR="00945119">
        <w:rPr>
          <w:rFonts w:ascii="Calibri" w:hAnsi="Calibri" w:cs="Calibri"/>
          <w:i/>
          <w:iCs/>
          <w:color w:val="000000" w:themeColor="text1"/>
        </w:rPr>
        <w:t>surveys</w:t>
      </w:r>
      <w:r w:rsidR="00293AFD">
        <w:rPr>
          <w:rFonts w:ascii="Calibri" w:hAnsi="Calibri" w:cs="Calibri"/>
          <w:i/>
          <w:iCs/>
          <w:color w:val="000000" w:themeColor="text1"/>
        </w:rPr>
        <w:t xml:space="preserve"> (</w:t>
      </w:r>
      <w:proofErr w:type="spellStart"/>
      <w:r w:rsidR="00293AFD">
        <w:rPr>
          <w:rFonts w:ascii="Calibri" w:hAnsi="Calibri" w:cs="Calibri"/>
          <w:i/>
          <w:iCs/>
          <w:color w:val="000000" w:themeColor="text1"/>
        </w:rPr>
        <w:t>iStar</w:t>
      </w:r>
      <w:proofErr w:type="spellEnd"/>
      <w:r w:rsidR="00293AFD">
        <w:rPr>
          <w:rFonts w:ascii="Calibri" w:hAnsi="Calibri" w:cs="Calibri"/>
          <w:i/>
          <w:iCs/>
          <w:color w:val="000000" w:themeColor="text1"/>
        </w:rPr>
        <w:t xml:space="preserve"> section 21.2)</w:t>
      </w:r>
      <w:r w:rsidR="00945119">
        <w:rPr>
          <w:rFonts w:ascii="Calibri" w:hAnsi="Calibri" w:cs="Calibri"/>
          <w:i/>
          <w:iCs/>
          <w:color w:val="000000" w:themeColor="text1"/>
        </w:rPr>
        <w:t xml:space="preserve">, </w:t>
      </w:r>
      <w:r w:rsidRPr="00611F15">
        <w:rPr>
          <w:rFonts w:ascii="Calibri" w:hAnsi="Calibri" w:cs="Calibri"/>
          <w:i/>
          <w:iCs/>
          <w:color w:val="000000" w:themeColor="text1"/>
        </w:rPr>
        <w:t>curriculum</w:t>
      </w:r>
      <w:r w:rsidR="00945119">
        <w:rPr>
          <w:rFonts w:ascii="Calibri" w:hAnsi="Calibri" w:cs="Calibri"/>
          <w:i/>
          <w:iCs/>
          <w:color w:val="000000" w:themeColor="text1"/>
        </w:rPr>
        <w:t xml:space="preserve"> created specifically for this stud</w:t>
      </w:r>
      <w:r w:rsidR="00293AFD">
        <w:rPr>
          <w:rFonts w:ascii="Calibri" w:hAnsi="Calibri" w:cs="Calibri"/>
          <w:i/>
          <w:iCs/>
          <w:color w:val="000000" w:themeColor="text1"/>
        </w:rPr>
        <w:t xml:space="preserve">y and/or </w:t>
      </w:r>
      <w:r w:rsidRPr="00611F15">
        <w:rPr>
          <w:rFonts w:ascii="Calibri" w:hAnsi="Calibri" w:cs="Calibri"/>
          <w:i/>
          <w:iCs/>
          <w:color w:val="000000" w:themeColor="text1"/>
        </w:rPr>
        <w:t>training materials</w:t>
      </w:r>
      <w:r w:rsidR="00945119">
        <w:rPr>
          <w:rFonts w:ascii="Calibri" w:hAnsi="Calibri" w:cs="Calibri"/>
          <w:i/>
          <w:iCs/>
          <w:color w:val="000000" w:themeColor="text1"/>
        </w:rPr>
        <w:t xml:space="preserve">, </w:t>
      </w:r>
      <w:r w:rsidR="00293AFD">
        <w:rPr>
          <w:rFonts w:ascii="Calibri" w:hAnsi="Calibri" w:cs="Calibri"/>
          <w:i/>
          <w:iCs/>
          <w:color w:val="000000" w:themeColor="text1"/>
        </w:rPr>
        <w:t>(</w:t>
      </w:r>
      <w:proofErr w:type="spellStart"/>
      <w:r w:rsidR="00293AFD">
        <w:rPr>
          <w:rFonts w:ascii="Calibri" w:hAnsi="Calibri" w:cs="Calibri"/>
          <w:i/>
          <w:iCs/>
          <w:color w:val="000000" w:themeColor="text1"/>
        </w:rPr>
        <w:t>iStar</w:t>
      </w:r>
      <w:proofErr w:type="spellEnd"/>
      <w:r w:rsidR="00293AFD">
        <w:rPr>
          <w:rFonts w:ascii="Calibri" w:hAnsi="Calibri" w:cs="Calibri"/>
          <w:i/>
          <w:iCs/>
          <w:color w:val="000000" w:themeColor="text1"/>
        </w:rPr>
        <w:t xml:space="preserve"> section 40.1) </w:t>
      </w:r>
      <w:r w:rsidR="00945119">
        <w:rPr>
          <w:rFonts w:ascii="Calibri" w:hAnsi="Calibri" w:cs="Calibri"/>
          <w:i/>
          <w:iCs/>
          <w:color w:val="000000" w:themeColor="text1"/>
        </w:rPr>
        <w:t>debriefing scripts</w:t>
      </w:r>
      <w:r w:rsidR="00293AFD">
        <w:rPr>
          <w:rFonts w:ascii="Calibri" w:hAnsi="Calibri" w:cs="Calibri"/>
          <w:i/>
          <w:iCs/>
          <w:color w:val="000000" w:themeColor="text1"/>
        </w:rPr>
        <w:t xml:space="preserve"> (</w:t>
      </w:r>
      <w:proofErr w:type="spellStart"/>
      <w:r w:rsidR="00293AFD">
        <w:rPr>
          <w:rFonts w:ascii="Calibri" w:hAnsi="Calibri" w:cs="Calibri"/>
          <w:i/>
          <w:iCs/>
          <w:color w:val="000000" w:themeColor="text1"/>
        </w:rPr>
        <w:t>iStar</w:t>
      </w:r>
      <w:proofErr w:type="spellEnd"/>
      <w:r w:rsidR="00293AFD">
        <w:rPr>
          <w:rFonts w:ascii="Calibri" w:hAnsi="Calibri" w:cs="Calibri"/>
          <w:i/>
          <w:iCs/>
          <w:color w:val="000000" w:themeColor="text1"/>
        </w:rPr>
        <w:t xml:space="preserve"> section 16). If you are not sure where materials should be uploaded</w:t>
      </w:r>
      <w:r w:rsidR="00EF5CE9">
        <w:rPr>
          <w:rFonts w:ascii="Calibri" w:hAnsi="Calibri" w:cs="Calibri"/>
          <w:i/>
          <w:iCs/>
          <w:color w:val="000000" w:themeColor="text1"/>
        </w:rPr>
        <w:t xml:space="preserve">, </w:t>
      </w:r>
      <w:r w:rsidR="00293AFD">
        <w:rPr>
          <w:rFonts w:ascii="Calibri" w:hAnsi="Calibri" w:cs="Calibri"/>
          <w:i/>
          <w:iCs/>
          <w:color w:val="000000" w:themeColor="text1"/>
        </w:rPr>
        <w:t>please put them in section 40.1 and the IRB team will assist.</w:t>
      </w:r>
      <w:r w:rsidR="00945119">
        <w:rPr>
          <w:rFonts w:ascii="Calibri" w:hAnsi="Calibri" w:cs="Calibri"/>
          <w:i/>
          <w:iCs/>
          <w:color w:val="000000" w:themeColor="text1"/>
        </w:rPr>
        <w:t xml:space="preserve"> </w:t>
      </w:r>
    </w:p>
    <w:p w14:paraId="0FA92776" w14:textId="41981D05" w:rsidR="00F1557C" w:rsidRDefault="00F1557C" w:rsidP="00C65A21"/>
    <w:bookmarkStart w:id="29" w:name="_Secondary/Archival/Existing_Data"/>
    <w:bookmarkEnd w:id="29"/>
    <w:p w14:paraId="61291D77" w14:textId="47F2CFF5" w:rsidR="00F1557C" w:rsidRDefault="00A6718E" w:rsidP="00F30E9C">
      <w:pPr>
        <w:pStyle w:val="Heading2"/>
        <w:jc w:val="center"/>
      </w:pPr>
      <w:r>
        <w:fldChar w:fldCharType="begin"/>
      </w:r>
      <w:r>
        <w:instrText>HYPERLINK  \l "_top"</w:instrText>
      </w:r>
      <w:r>
        <w:fldChar w:fldCharType="separate"/>
      </w:r>
      <w:r w:rsidR="00F30E9C" w:rsidRPr="00A6718E">
        <w:rPr>
          <w:rStyle w:val="Hyperlink"/>
        </w:rPr>
        <w:t>Secondary/Archival/Existing Data</w:t>
      </w:r>
      <w:r>
        <w:fldChar w:fldCharType="end"/>
      </w:r>
    </w:p>
    <w:p w14:paraId="15B1B986" w14:textId="77777777" w:rsidR="002F282A" w:rsidRPr="00016229" w:rsidRDefault="002F282A" w:rsidP="002F282A">
      <w:pPr>
        <w:rPr>
          <w:rFonts w:asciiTheme="minorHAnsi" w:hAnsiTheme="minorHAnsi" w:cstheme="minorHAnsi"/>
          <w:b/>
          <w:bCs/>
          <w:color w:val="000000" w:themeColor="text1"/>
        </w:rPr>
      </w:pPr>
      <w:r w:rsidRPr="0004648D">
        <w:rPr>
          <w:rFonts w:asciiTheme="minorHAnsi" w:hAnsiTheme="minorHAnsi" w:cstheme="minorHAnsi"/>
          <w:color w:val="000000" w:themeColor="text1"/>
          <w:highlight w:val="yellow"/>
        </w:rPr>
        <w:t xml:space="preserve">Secondary Data Analysis </w:t>
      </w:r>
      <w:r w:rsidRPr="0004648D">
        <w:rPr>
          <w:rFonts w:asciiTheme="minorHAnsi" w:hAnsiTheme="minorHAnsi" w:cstheme="minorHAnsi"/>
          <w:b/>
          <w:bCs/>
          <w:color w:val="000000" w:themeColor="text1"/>
          <w:highlight w:val="yellow"/>
        </w:rPr>
        <w:t>does not</w:t>
      </w:r>
      <w:r w:rsidRPr="0004648D">
        <w:rPr>
          <w:rFonts w:asciiTheme="minorHAnsi" w:hAnsiTheme="minorHAnsi" w:cstheme="minorHAnsi"/>
          <w:color w:val="000000" w:themeColor="text1"/>
          <w:highlight w:val="yellow"/>
        </w:rPr>
        <w:t xml:space="preserve"> require CIC review or approval. </w:t>
      </w:r>
      <w:r w:rsidRPr="0004648D">
        <w:rPr>
          <w:rFonts w:asciiTheme="minorHAnsi" w:hAnsiTheme="minorHAnsi" w:cstheme="minorHAnsi"/>
          <w:b/>
          <w:bCs/>
          <w:color w:val="000000" w:themeColor="text1"/>
          <w:highlight w:val="yellow"/>
        </w:rPr>
        <w:t xml:space="preserve">Please select NO in section 2.4 in the </w:t>
      </w:r>
      <w:proofErr w:type="spellStart"/>
      <w:r w:rsidRPr="0004648D">
        <w:rPr>
          <w:rFonts w:asciiTheme="minorHAnsi" w:hAnsiTheme="minorHAnsi" w:cstheme="minorHAnsi"/>
          <w:b/>
          <w:bCs/>
          <w:color w:val="000000" w:themeColor="text1"/>
          <w:highlight w:val="yellow"/>
        </w:rPr>
        <w:t>iStar</w:t>
      </w:r>
      <w:proofErr w:type="spellEnd"/>
      <w:r w:rsidRPr="0004648D">
        <w:rPr>
          <w:rFonts w:asciiTheme="minorHAnsi" w:hAnsiTheme="minorHAnsi" w:cstheme="minorHAnsi"/>
          <w:b/>
          <w:bCs/>
          <w:color w:val="000000" w:themeColor="text1"/>
          <w:highlight w:val="yellow"/>
        </w:rPr>
        <w:t xml:space="preserve"> application.</w:t>
      </w:r>
    </w:p>
    <w:p w14:paraId="5E239255" w14:textId="77777777" w:rsidR="002F282A" w:rsidRPr="002F282A" w:rsidRDefault="002F282A" w:rsidP="002F282A"/>
    <w:p w14:paraId="02F34BEC" w14:textId="77777777" w:rsidR="00677E0F" w:rsidRPr="00677E0F" w:rsidRDefault="00677E0F" w:rsidP="00677E0F">
      <w:r>
        <w:rPr>
          <w:rFonts w:ascii="Segoe UI Symbol" w:hAnsi="Segoe UI Symbol" w:cs="Segoe UI Symbol"/>
          <w:color w:val="000000"/>
        </w:rPr>
        <w:fldChar w:fldCharType="begin">
          <w:ffData>
            <w:name w:val="Check32"/>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Pr>
          <w:rFonts w:ascii="Segoe UI Symbol" w:hAnsi="Segoe UI Symbol" w:cs="Segoe UI Symbol"/>
          <w:color w:val="000000"/>
        </w:rPr>
        <w:t xml:space="preserve"> Please check the box if this section is </w:t>
      </w:r>
      <w:r w:rsidRPr="00716172">
        <w:rPr>
          <w:rFonts w:ascii="Segoe UI Symbol" w:hAnsi="Segoe UI Symbol" w:cs="Segoe UI Symbol"/>
          <w:i/>
          <w:iCs/>
          <w:color w:val="000000"/>
        </w:rPr>
        <w:t>not applicable</w:t>
      </w:r>
      <w:r>
        <w:rPr>
          <w:rFonts w:ascii="Segoe UI Symbol" w:hAnsi="Segoe UI Symbol" w:cs="Segoe UI Symbol"/>
          <w:color w:val="000000"/>
        </w:rPr>
        <w:t xml:space="preserve"> to your study.</w:t>
      </w:r>
    </w:p>
    <w:p w14:paraId="4847BB90" w14:textId="77777777" w:rsidR="00677E0F" w:rsidRPr="00677E0F" w:rsidRDefault="00677E0F" w:rsidP="00677E0F"/>
    <w:p w14:paraId="5DB0BEB2" w14:textId="77777777" w:rsidR="00CB3798" w:rsidRPr="00CB3798" w:rsidRDefault="00CB3798" w:rsidP="00CB3798"/>
    <w:p w14:paraId="23D70271" w14:textId="032D0F6F" w:rsidR="00CB3798" w:rsidRPr="00284E4F" w:rsidRDefault="00000000" w:rsidP="00CB3798">
      <w:pPr>
        <w:jc w:val="center"/>
        <w:rPr>
          <w:rFonts w:asciiTheme="minorHAnsi" w:hAnsiTheme="minorHAnsi" w:cstheme="minorHAnsi"/>
          <w:sz w:val="20"/>
          <w:szCs w:val="20"/>
        </w:rPr>
      </w:pPr>
      <w:hyperlink r:id="rId41" w:history="1">
        <w:r w:rsidR="00CB3798" w:rsidRPr="00284E4F">
          <w:rPr>
            <w:rStyle w:val="Hyperlink"/>
            <w:rFonts w:asciiTheme="minorHAnsi" w:hAnsiTheme="minorHAnsi" w:cstheme="minorHAnsi"/>
            <w:sz w:val="20"/>
            <w:szCs w:val="20"/>
          </w:rPr>
          <w:t>To hear from the Policy Administrator about this section, click on this link.</w:t>
        </w:r>
      </w:hyperlink>
    </w:p>
    <w:p w14:paraId="3986355A" w14:textId="77777777" w:rsidR="00CB3798" w:rsidRPr="001351A2" w:rsidRDefault="00CB3798" w:rsidP="001351A2">
      <w:pPr>
        <w:jc w:val="center"/>
        <w:rPr>
          <w:sz w:val="20"/>
          <w:szCs w:val="20"/>
        </w:rPr>
      </w:pPr>
    </w:p>
    <w:p w14:paraId="49A93EAB" w14:textId="4920C8DD" w:rsidR="00F1557C" w:rsidRDefault="00B74E1B" w:rsidP="00B74E1B">
      <w:pPr>
        <w:pStyle w:val="Heading3"/>
      </w:pPr>
      <w:r>
        <w:lastRenderedPageBreak/>
        <w:t xml:space="preserve">22) </w:t>
      </w:r>
      <w:r w:rsidR="00FC56CA" w:rsidRPr="00B74E1B">
        <w:t>W</w:t>
      </w:r>
      <w:r w:rsidR="00F30E9C" w:rsidRPr="00B74E1B">
        <w:t>ill you be using any existing data sets?</w:t>
      </w:r>
    </w:p>
    <w:p w14:paraId="0341BFAB" w14:textId="77777777" w:rsidR="008F6729" w:rsidRPr="008F6729" w:rsidRDefault="008F6729" w:rsidP="008F6729">
      <w:pPr>
        <w:rPr>
          <w:rFonts w:asciiTheme="minorHAnsi" w:hAnsiTheme="minorHAnsi" w:cstheme="minorHAnsi"/>
          <w:color w:val="4472C4" w:themeColor="accent1"/>
        </w:rPr>
      </w:pPr>
      <w:r w:rsidRPr="008F6729">
        <w:rPr>
          <w:rFonts w:asciiTheme="minorHAnsi" w:hAnsiTheme="minorHAnsi" w:cstheme="minorHAnsi"/>
          <w:color w:val="4472C4" w:themeColor="accent1"/>
        </w:rPr>
        <w:t xml:space="preserve">Tip: To check the boxes, please double click. </w:t>
      </w:r>
    </w:p>
    <w:p w14:paraId="4C3408C8" w14:textId="77777777" w:rsidR="008F6729" w:rsidRPr="008F6729" w:rsidRDefault="008F6729" w:rsidP="008F6729"/>
    <w:p w14:paraId="01B06237" w14:textId="3356EB45" w:rsidR="00F30E9C" w:rsidRPr="0030630A" w:rsidRDefault="00DB3487" w:rsidP="00944BCD">
      <w:pPr>
        <w:pStyle w:val="NormalWeb"/>
        <w:spacing w:before="0" w:beforeAutospacing="0" w:after="0" w:afterAutospacing="0"/>
        <w:ind w:left="720" w:firstLine="720"/>
        <w:rPr>
          <w:rFonts w:ascii="Calibri" w:hAnsi="Calibri" w:cs="Calibri"/>
        </w:rPr>
      </w:pPr>
      <w:r>
        <w:rPr>
          <w:rFonts w:ascii="Segoe UI Symbol" w:hAnsi="Segoe UI Symbol" w:cs="Segoe UI Symbol"/>
          <w:color w:val="000000"/>
        </w:rPr>
        <w:fldChar w:fldCharType="begin">
          <w:ffData>
            <w:name w:val="Check18"/>
            <w:enabled/>
            <w:calcOnExit w:val="0"/>
            <w:checkBox>
              <w:sizeAuto/>
              <w:default w:val="0"/>
            </w:checkBox>
          </w:ffData>
        </w:fldChar>
      </w:r>
      <w:bookmarkStart w:id="30" w:name="Check18"/>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0"/>
      <w:r w:rsidR="00F30E9C" w:rsidRPr="0030630A">
        <w:rPr>
          <w:rFonts w:ascii="Calibri" w:hAnsi="Calibri" w:cs="Calibri"/>
          <w:color w:val="000000"/>
        </w:rPr>
        <w:t>  No</w:t>
      </w:r>
      <w:r w:rsidR="00611F15">
        <w:rPr>
          <w:rFonts w:ascii="Calibri" w:hAnsi="Calibri" w:cs="Calibri"/>
        </w:rPr>
        <w:t xml:space="preserve">: </w:t>
      </w:r>
      <w:r w:rsidR="001279BF">
        <w:rPr>
          <w:rFonts w:ascii="Calibri" w:hAnsi="Calibri" w:cs="Calibri"/>
        </w:rPr>
        <w:t>Y</w:t>
      </w:r>
      <w:r w:rsidR="00611F15">
        <w:rPr>
          <w:rFonts w:ascii="Calibri" w:hAnsi="Calibri" w:cs="Calibri"/>
        </w:rPr>
        <w:t>ou are done with this section.</w:t>
      </w:r>
    </w:p>
    <w:p w14:paraId="521E08CA" w14:textId="24597C41" w:rsidR="00E123BB" w:rsidRDefault="00D67E1E" w:rsidP="00944BCD">
      <w:pPr>
        <w:ind w:left="720" w:firstLine="720"/>
        <w:rPr>
          <w:rFonts w:ascii="Calibri" w:hAnsi="Calibri" w:cs="Calibri"/>
          <w:color w:val="000000"/>
        </w:rPr>
      </w:pPr>
      <w:r>
        <w:rPr>
          <w:rFonts w:ascii="Segoe UI Symbol" w:hAnsi="Segoe UI Symbol" w:cs="Segoe UI Symbol"/>
          <w:color w:val="000000"/>
        </w:rPr>
        <w:fldChar w:fldCharType="begin">
          <w:ffData>
            <w:name w:val="Check19"/>
            <w:enabled/>
            <w:calcOnExit w:val="0"/>
            <w:checkBox>
              <w:sizeAuto/>
              <w:default w:val="1"/>
            </w:checkBox>
          </w:ffData>
        </w:fldChar>
      </w:r>
      <w:bookmarkStart w:id="31" w:name="Check19"/>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31"/>
      <w:r w:rsidR="0069537E">
        <w:rPr>
          <w:rFonts w:ascii="Calibri" w:hAnsi="Calibri" w:cs="Calibri"/>
          <w:color w:val="000000"/>
        </w:rPr>
        <w:t xml:space="preserve"> </w:t>
      </w:r>
      <w:r w:rsidR="00F30E9C" w:rsidRPr="0030630A">
        <w:rPr>
          <w:rFonts w:ascii="Calibri" w:hAnsi="Calibri" w:cs="Calibri"/>
          <w:color w:val="000000"/>
        </w:rPr>
        <w:t xml:space="preserve"> Yes: </w:t>
      </w:r>
      <w:r w:rsidR="001279BF">
        <w:rPr>
          <w:rFonts w:ascii="Calibri" w:hAnsi="Calibri" w:cs="Calibri"/>
          <w:color w:val="000000"/>
        </w:rPr>
        <w:t>P</w:t>
      </w:r>
      <w:r w:rsidR="00F30E9C" w:rsidRPr="0030630A">
        <w:rPr>
          <w:rFonts w:ascii="Calibri" w:hAnsi="Calibri" w:cs="Calibri"/>
          <w:color w:val="000000"/>
        </w:rPr>
        <w:t xml:space="preserve">lease address </w:t>
      </w:r>
      <w:r w:rsidR="00E123BB">
        <w:rPr>
          <w:rFonts w:ascii="Calibri" w:hAnsi="Calibri" w:cs="Calibri"/>
          <w:color w:val="000000"/>
        </w:rPr>
        <w:t xml:space="preserve">all remaining </w:t>
      </w:r>
      <w:r w:rsidR="00A70650">
        <w:rPr>
          <w:rFonts w:ascii="Calibri" w:hAnsi="Calibri" w:cs="Calibri"/>
          <w:color w:val="000000"/>
        </w:rPr>
        <w:t>prompt</w:t>
      </w:r>
      <w:r w:rsidR="00E123BB">
        <w:rPr>
          <w:rFonts w:ascii="Calibri" w:hAnsi="Calibri" w:cs="Calibri"/>
          <w:color w:val="000000"/>
        </w:rPr>
        <w:t>s.</w:t>
      </w:r>
    </w:p>
    <w:p w14:paraId="0D5A022A" w14:textId="77777777" w:rsidR="00F30E9C" w:rsidRPr="0030630A" w:rsidRDefault="00F30E9C" w:rsidP="00E123BB">
      <w:pPr>
        <w:rPr>
          <w:rFonts w:ascii="Calibri" w:hAnsi="Calibri" w:cs="Calibri"/>
          <w:color w:val="000000"/>
        </w:rPr>
      </w:pPr>
    </w:p>
    <w:p w14:paraId="38F47B90" w14:textId="7626CFED" w:rsidR="00F1557C" w:rsidRPr="00017473" w:rsidRDefault="00B74E1B" w:rsidP="00B74E1B">
      <w:pPr>
        <w:pStyle w:val="Heading3"/>
      </w:pPr>
      <w:r>
        <w:t>2</w:t>
      </w:r>
      <w:r w:rsidR="00C846D9">
        <w:t>3</w:t>
      </w:r>
      <w:r>
        <w:t xml:space="preserve">) </w:t>
      </w:r>
      <w:r w:rsidR="00F30E9C" w:rsidRPr="00F30E9C">
        <w:t xml:space="preserve">Please list the kind of data to be collected </w:t>
      </w:r>
      <w:r w:rsidR="00E123BB">
        <w:t>(</w:t>
      </w:r>
      <w:r w:rsidR="00A70650">
        <w:t>e.g.</w:t>
      </w:r>
      <w:r w:rsidR="00F30E9C" w:rsidRPr="00F30E9C">
        <w:t xml:space="preserve">, demographic data, test scores, grades, </w:t>
      </w:r>
      <w:r w:rsidR="00E123BB">
        <w:t>academic records, data from social media platforms, medical records, etc.)</w:t>
      </w:r>
      <w:r w:rsidR="00A70650">
        <w:t>.</w:t>
      </w:r>
    </w:p>
    <w:p w14:paraId="4566D1B6" w14:textId="77777777" w:rsidR="00017473" w:rsidRPr="00017473" w:rsidRDefault="00017473" w:rsidP="00017473">
      <w:pPr>
        <w:pStyle w:val="ListParagraph"/>
      </w:pPr>
    </w:p>
    <w:p w14:paraId="78A9477F" w14:textId="43F7C843" w:rsidR="00017473" w:rsidRPr="00E123BB" w:rsidRDefault="00017473" w:rsidP="001D1562">
      <w:pPr>
        <w:pStyle w:val="ListParagraph"/>
        <w:numPr>
          <w:ilvl w:val="1"/>
          <w:numId w:val="11"/>
        </w:numPr>
      </w:pPr>
      <w:r>
        <w:rPr>
          <w:color w:val="000000"/>
        </w:rPr>
        <w:t xml:space="preserve">If </w:t>
      </w:r>
      <w:r w:rsidR="00E33191">
        <w:rPr>
          <w:color w:val="000000"/>
        </w:rPr>
        <w:t>data are from</w:t>
      </w:r>
      <w:r>
        <w:rPr>
          <w:color w:val="000000"/>
        </w:rPr>
        <w:t xml:space="preserve"> multiple </w:t>
      </w:r>
      <w:r w:rsidR="00B11C27">
        <w:rPr>
          <w:color w:val="000000"/>
        </w:rPr>
        <w:t>sites,</w:t>
      </w:r>
      <w:r>
        <w:rPr>
          <w:color w:val="000000"/>
        </w:rPr>
        <w:t xml:space="preserve"> please list what data will be collected at each site</w:t>
      </w:r>
      <w:r w:rsidR="00E23122">
        <w:rPr>
          <w:color w:val="000000"/>
        </w:rPr>
        <w:t>.</w:t>
      </w:r>
    </w:p>
    <w:p w14:paraId="354954D8" w14:textId="181C74DE" w:rsidR="00E123BB" w:rsidRPr="00E123BB" w:rsidRDefault="00D67E1E" w:rsidP="00E123BB">
      <w:pPr>
        <w:pStyle w:val="ListParagraph"/>
      </w:pPr>
      <w:r>
        <w:t>Electoral Data obtained from the election commission of State of Rajasthan</w:t>
      </w:r>
    </w:p>
    <w:p w14:paraId="1B48428B" w14:textId="08F0A88E" w:rsidR="00E123BB" w:rsidRPr="00CD7CED" w:rsidRDefault="00B74E1B" w:rsidP="00B74E1B">
      <w:pPr>
        <w:pStyle w:val="Heading3"/>
      </w:pPr>
      <w:r>
        <w:rPr>
          <w:color w:val="000000"/>
        </w:rPr>
        <w:t>2</w:t>
      </w:r>
      <w:r w:rsidR="00C846D9">
        <w:rPr>
          <w:color w:val="000000"/>
        </w:rPr>
        <w:t>4</w:t>
      </w:r>
      <w:r>
        <w:rPr>
          <w:color w:val="000000"/>
        </w:rPr>
        <w:t xml:space="preserve">) </w:t>
      </w:r>
      <w:r w:rsidR="00E123BB">
        <w:rPr>
          <w:color w:val="000000"/>
        </w:rPr>
        <w:t xml:space="preserve">Will the data set include any identifiers? </w:t>
      </w:r>
      <w:r w:rsidR="006C4B31">
        <w:rPr>
          <w:color w:val="000000"/>
        </w:rPr>
        <w:t>(</w:t>
      </w:r>
      <w:hyperlink r:id="rId42" w:history="1">
        <w:r w:rsidR="00E123BB" w:rsidRPr="008A442A">
          <w:rPr>
            <w:rStyle w:val="Hyperlink"/>
          </w:rPr>
          <w:t>Please carefully review</w:t>
        </w:r>
        <w:r w:rsidR="006C4B31" w:rsidRPr="008A442A">
          <w:rPr>
            <w:rStyle w:val="Hyperlink"/>
          </w:rPr>
          <w:t xml:space="preserve"> this information to determine if the data set contains identifiers.)</w:t>
        </w:r>
      </w:hyperlink>
    </w:p>
    <w:p w14:paraId="6BF26F18" w14:textId="6A552882" w:rsidR="00CD7CED" w:rsidRPr="001D528A" w:rsidRDefault="00F9676D" w:rsidP="00CD7CED">
      <w:pPr>
        <w:pStyle w:val="NormalWeb"/>
        <w:numPr>
          <w:ilvl w:val="1"/>
          <w:numId w:val="11"/>
        </w:numPr>
        <w:spacing w:before="0" w:beforeAutospacing="0" w:after="0" w:afterAutospacing="0"/>
        <w:rPr>
          <w:rFonts w:ascii="Calibri" w:hAnsi="Calibri" w:cs="Calibri"/>
          <w:highlight w:val="green"/>
          <w:rPrChange w:id="32" w:author="Janet Morris" w:date="2024-06-13T19:27:00Z">
            <w:rPr>
              <w:rFonts w:ascii="Calibri" w:hAnsi="Calibri" w:cs="Calibri"/>
            </w:rPr>
          </w:rPrChange>
        </w:rPr>
      </w:pPr>
      <w:ins w:id="33" w:author="Varun Karekurve-Ramachandra" w:date="2024-06-17T11:01:00Z">
        <w:r>
          <w:rPr>
            <w:rFonts w:ascii="Segoe UI Symbol" w:hAnsi="Segoe UI Symbol" w:cs="Segoe UI Symbol"/>
            <w:color w:val="000000"/>
            <w:highlight w:val="green"/>
          </w:rPr>
          <w:fldChar w:fldCharType="begin">
            <w:ffData>
              <w:name w:val="Check20"/>
              <w:enabled/>
              <w:calcOnExit w:val="0"/>
              <w:checkBox>
                <w:sizeAuto/>
                <w:default w:val="0"/>
              </w:checkBox>
            </w:ffData>
          </w:fldChar>
        </w:r>
        <w:r>
          <w:rPr>
            <w:rFonts w:ascii="Segoe UI Symbol" w:hAnsi="Segoe UI Symbol" w:cs="Segoe UI Symbol"/>
            <w:color w:val="000000"/>
            <w:highlight w:val="green"/>
          </w:rPr>
          <w:instrText xml:space="preserve"> </w:instrText>
        </w:r>
        <w:bookmarkStart w:id="34" w:name="Check20"/>
        <w:r>
          <w:rPr>
            <w:rFonts w:ascii="Segoe UI Symbol" w:hAnsi="Segoe UI Symbol" w:cs="Segoe UI Symbol"/>
            <w:color w:val="000000"/>
            <w:highlight w:val="green"/>
          </w:rPr>
          <w:instrText xml:space="preserve">FORMCHECKBOX </w:instrText>
        </w:r>
        <w:r>
          <w:rPr>
            <w:rFonts w:ascii="Segoe UI Symbol" w:hAnsi="Segoe UI Symbol" w:cs="Segoe UI Symbol"/>
            <w:color w:val="000000"/>
            <w:highlight w:val="green"/>
          </w:rPr>
        </w:r>
        <w:r>
          <w:rPr>
            <w:rFonts w:ascii="Segoe UI Symbol" w:hAnsi="Segoe UI Symbol" w:cs="Segoe UI Symbol"/>
            <w:color w:val="000000"/>
            <w:highlight w:val="green"/>
          </w:rPr>
          <w:fldChar w:fldCharType="end"/>
        </w:r>
      </w:ins>
      <w:bookmarkEnd w:id="34"/>
      <w:commentRangeStart w:id="35"/>
      <w:commentRangeStart w:id="36"/>
      <w:del w:id="37" w:author="Varun Karekurve-Ramachandra" w:date="2024-06-17T11:01:00Z">
        <w:r w:rsidR="00D67E1E" w:rsidRPr="001D528A" w:rsidDel="00F9676D">
          <w:rPr>
            <w:rFonts w:ascii="Segoe UI Symbol" w:hAnsi="Segoe UI Symbol" w:cs="Segoe UI Symbol"/>
            <w:color w:val="000000"/>
            <w:highlight w:val="green"/>
            <w:rPrChange w:id="38" w:author="Janet Morris" w:date="2024-06-13T19:27:00Z">
              <w:rPr>
                <w:rFonts w:ascii="Segoe UI Symbol" w:hAnsi="Segoe UI Symbol" w:cs="Segoe UI Symbol"/>
                <w:color w:val="000000"/>
              </w:rPr>
            </w:rPrChange>
          </w:rPr>
          <w:fldChar w:fldCharType="begin">
            <w:ffData>
              <w:name w:val="Check20"/>
              <w:enabled/>
              <w:calcOnExit w:val="0"/>
              <w:checkBox>
                <w:sizeAuto/>
                <w:default w:val="1"/>
              </w:checkBox>
            </w:ffData>
          </w:fldChar>
        </w:r>
        <w:r w:rsidR="00D67E1E" w:rsidRPr="001D528A" w:rsidDel="00F9676D">
          <w:rPr>
            <w:rFonts w:ascii="Segoe UI Symbol" w:hAnsi="Segoe UI Symbol" w:cs="Segoe UI Symbol"/>
            <w:color w:val="000000"/>
            <w:highlight w:val="green"/>
            <w:rPrChange w:id="39" w:author="Janet Morris" w:date="2024-06-13T19:27:00Z">
              <w:rPr>
                <w:rFonts w:ascii="Segoe UI Symbol" w:hAnsi="Segoe UI Symbol" w:cs="Segoe UI Symbol"/>
                <w:color w:val="000000"/>
              </w:rPr>
            </w:rPrChange>
          </w:rPr>
          <w:delInstrText xml:space="preserve"> FORMCHECKBOX </w:delInstrText>
        </w:r>
        <w:r w:rsidR="00000000" w:rsidRPr="00F9676D" w:rsidDel="00F9676D">
          <w:rPr>
            <w:rFonts w:ascii="Segoe UI Symbol" w:hAnsi="Segoe UI Symbol" w:cs="Segoe UI Symbol"/>
            <w:color w:val="000000"/>
            <w:highlight w:val="green"/>
          </w:rPr>
        </w:r>
        <w:r w:rsidR="00000000" w:rsidRPr="00F9676D" w:rsidDel="00F9676D">
          <w:rPr>
            <w:rFonts w:ascii="Segoe UI Symbol" w:hAnsi="Segoe UI Symbol" w:cs="Segoe UI Symbol"/>
            <w:color w:val="000000"/>
            <w:highlight w:val="green"/>
          </w:rPr>
          <w:fldChar w:fldCharType="separate"/>
        </w:r>
        <w:r w:rsidR="00D67E1E" w:rsidRPr="001D528A" w:rsidDel="00F9676D">
          <w:rPr>
            <w:rFonts w:ascii="Segoe UI Symbol" w:hAnsi="Segoe UI Symbol" w:cs="Segoe UI Symbol"/>
            <w:color w:val="000000"/>
            <w:highlight w:val="green"/>
            <w:rPrChange w:id="40" w:author="Janet Morris" w:date="2024-06-13T19:27:00Z">
              <w:rPr>
                <w:rFonts w:ascii="Segoe UI Symbol" w:hAnsi="Segoe UI Symbol" w:cs="Segoe UI Symbol"/>
                <w:color w:val="000000"/>
              </w:rPr>
            </w:rPrChange>
          </w:rPr>
          <w:fldChar w:fldCharType="end"/>
        </w:r>
      </w:del>
      <w:r w:rsidR="00CD7CED" w:rsidRPr="001D528A">
        <w:rPr>
          <w:rFonts w:ascii="Segoe UI Symbol" w:hAnsi="Segoe UI Symbol" w:cs="Segoe UI Symbol"/>
          <w:color w:val="000000"/>
          <w:highlight w:val="green"/>
          <w:rPrChange w:id="41" w:author="Janet Morris" w:date="2024-06-13T19:27:00Z">
            <w:rPr>
              <w:rFonts w:ascii="Segoe UI Symbol" w:hAnsi="Segoe UI Symbol" w:cs="Segoe UI Symbol"/>
              <w:color w:val="000000"/>
            </w:rPr>
          </w:rPrChange>
        </w:rPr>
        <w:t xml:space="preserve"> </w:t>
      </w:r>
      <w:r w:rsidR="00CD7CED" w:rsidRPr="001D528A">
        <w:rPr>
          <w:rFonts w:ascii="Calibri" w:hAnsi="Calibri" w:cs="Calibri"/>
          <w:color w:val="000000"/>
          <w:highlight w:val="green"/>
          <w:rPrChange w:id="42" w:author="Janet Morris" w:date="2024-06-13T19:27:00Z">
            <w:rPr>
              <w:rFonts w:ascii="Calibri" w:hAnsi="Calibri" w:cs="Calibri"/>
              <w:color w:val="000000"/>
            </w:rPr>
          </w:rPrChange>
        </w:rPr>
        <w:t xml:space="preserve">  </w:t>
      </w:r>
      <w:commentRangeEnd w:id="35"/>
      <w:r w:rsidR="001D528A" w:rsidRPr="001D528A">
        <w:rPr>
          <w:rStyle w:val="CommentReference"/>
          <w:rFonts w:ascii="Calibri" w:eastAsia="Calibri" w:hAnsi="Calibri" w:cs="Calibri"/>
          <w:highlight w:val="green"/>
          <w:rPrChange w:id="43" w:author="Janet Morris" w:date="2024-06-13T19:27:00Z">
            <w:rPr>
              <w:rStyle w:val="CommentReference"/>
              <w:rFonts w:ascii="Calibri" w:eastAsia="Calibri" w:hAnsi="Calibri" w:cs="Calibri"/>
            </w:rPr>
          </w:rPrChange>
        </w:rPr>
        <w:commentReference w:id="35"/>
      </w:r>
      <w:commentRangeEnd w:id="36"/>
      <w:r>
        <w:rPr>
          <w:rStyle w:val="CommentReference"/>
          <w:rFonts w:ascii="Calibri" w:eastAsia="Calibri" w:hAnsi="Calibri" w:cs="Calibri"/>
        </w:rPr>
        <w:commentReference w:id="36"/>
      </w:r>
      <w:r w:rsidR="00CD7CED" w:rsidRPr="001D528A">
        <w:rPr>
          <w:rFonts w:ascii="Calibri" w:hAnsi="Calibri" w:cs="Calibri"/>
          <w:color w:val="000000"/>
          <w:highlight w:val="green"/>
          <w:rPrChange w:id="44" w:author="Janet Morris" w:date="2024-06-13T19:27:00Z">
            <w:rPr>
              <w:rFonts w:ascii="Calibri" w:hAnsi="Calibri" w:cs="Calibri"/>
              <w:color w:val="000000"/>
            </w:rPr>
          </w:rPrChange>
        </w:rPr>
        <w:t>No</w:t>
      </w:r>
    </w:p>
    <w:p w14:paraId="4E9CD418" w14:textId="318B7505" w:rsidR="00CD7CED" w:rsidRDefault="00F9676D" w:rsidP="00CD7CED">
      <w:pPr>
        <w:pStyle w:val="ListParagraph"/>
        <w:numPr>
          <w:ilvl w:val="1"/>
          <w:numId w:val="11"/>
        </w:numPr>
        <w:rPr>
          <w:color w:val="000000"/>
        </w:rPr>
      </w:pPr>
      <w:ins w:id="45" w:author="Varun Karekurve-Ramachandra" w:date="2024-06-17T11:02:00Z">
        <w:r>
          <w:rPr>
            <w:rFonts w:ascii="Segoe UI Symbol" w:hAnsi="Segoe UI Symbol" w:cs="Segoe UI Symbol"/>
            <w:color w:val="000000"/>
          </w:rPr>
          <w:fldChar w:fldCharType="begin">
            <w:ffData>
              <w:name w:val="Check21"/>
              <w:enabled/>
              <w:calcOnExit w:val="0"/>
              <w:checkBox>
                <w:sizeAuto/>
                <w:default w:val="1"/>
              </w:checkBox>
            </w:ffData>
          </w:fldChar>
        </w:r>
        <w:bookmarkStart w:id="46" w:name="Check21"/>
        <w:r>
          <w:rPr>
            <w:rFonts w:ascii="Segoe UI Symbol" w:hAnsi="Segoe UI Symbol" w:cs="Segoe UI Symbol"/>
            <w:color w:val="000000"/>
          </w:rPr>
          <w:instrText xml:space="preserve"> FORMCHECKBOX </w:instrText>
        </w:r>
        <w:r>
          <w:rPr>
            <w:rFonts w:ascii="Segoe UI Symbol" w:hAnsi="Segoe UI Symbol" w:cs="Segoe UI Symbol"/>
            <w:color w:val="000000"/>
          </w:rPr>
        </w:r>
        <w:r>
          <w:rPr>
            <w:rFonts w:ascii="Segoe UI Symbol" w:hAnsi="Segoe UI Symbol" w:cs="Segoe UI Symbol"/>
            <w:color w:val="000000"/>
          </w:rPr>
          <w:fldChar w:fldCharType="end"/>
        </w:r>
      </w:ins>
      <w:bookmarkEnd w:id="46"/>
      <w:del w:id="47" w:author="Varun Karekurve-Ramachandra" w:date="2024-06-17T11:01:00Z">
        <w:r w:rsidR="00DB3487" w:rsidDel="00F9676D">
          <w:rPr>
            <w:rFonts w:ascii="Segoe UI Symbol" w:hAnsi="Segoe UI Symbol" w:cs="Segoe UI Symbol"/>
            <w:color w:val="000000"/>
          </w:rPr>
          <w:fldChar w:fldCharType="begin">
            <w:ffData>
              <w:name w:val="Check21"/>
              <w:enabled/>
              <w:calcOnExit w:val="0"/>
              <w:checkBox>
                <w:sizeAuto/>
                <w:default w:val="0"/>
              </w:checkBox>
            </w:ffData>
          </w:fldChar>
        </w:r>
        <w:r w:rsidR="00DB3487" w:rsidDel="00F9676D">
          <w:rPr>
            <w:rFonts w:ascii="Segoe UI Symbol" w:hAnsi="Segoe UI Symbol" w:cs="Segoe UI Symbol"/>
            <w:color w:val="000000"/>
          </w:rPr>
          <w:delInstrText xml:space="preserve"> FORMCHECKBOX </w:delInstrText>
        </w:r>
        <w:r w:rsidR="00000000" w:rsidDel="00F9676D">
          <w:rPr>
            <w:rFonts w:ascii="Segoe UI Symbol" w:hAnsi="Segoe UI Symbol" w:cs="Segoe UI Symbol"/>
            <w:color w:val="000000"/>
          </w:rPr>
        </w:r>
        <w:r w:rsidR="00000000" w:rsidDel="00F9676D">
          <w:rPr>
            <w:rFonts w:ascii="Segoe UI Symbol" w:hAnsi="Segoe UI Symbol" w:cs="Segoe UI Symbol"/>
            <w:color w:val="000000"/>
          </w:rPr>
          <w:fldChar w:fldCharType="separate"/>
        </w:r>
        <w:r w:rsidR="00DB3487" w:rsidDel="00F9676D">
          <w:rPr>
            <w:rFonts w:ascii="Segoe UI Symbol" w:hAnsi="Segoe UI Symbol" w:cs="Segoe UI Symbol"/>
            <w:color w:val="000000"/>
          </w:rPr>
          <w:fldChar w:fldCharType="end"/>
        </w:r>
      </w:del>
      <w:r w:rsidR="00CD7CED" w:rsidRPr="00CD7CED">
        <w:rPr>
          <w:color w:val="000000"/>
        </w:rPr>
        <w:t xml:space="preserve">  Yes</w:t>
      </w:r>
    </w:p>
    <w:p w14:paraId="0BC598D2" w14:textId="00F751F5" w:rsidR="0003470B" w:rsidRDefault="0003470B" w:rsidP="0003470B">
      <w:pPr>
        <w:pStyle w:val="ListParagraph"/>
        <w:ind w:left="2160"/>
        <w:rPr>
          <w:color w:val="000000"/>
        </w:rPr>
      </w:pPr>
      <w:r>
        <w:rPr>
          <w:color w:val="000000"/>
        </w:rPr>
        <w:t>If yes, will the data set contain any of the following? (Please check all that will apply.)</w:t>
      </w:r>
    </w:p>
    <w:p w14:paraId="29E37D63" w14:textId="33E8CA30" w:rsidR="00CD7CED" w:rsidRDefault="00DB3487" w:rsidP="0003470B">
      <w:pPr>
        <w:pStyle w:val="ListParagraph"/>
        <w:ind w:left="2160"/>
        <w:rPr>
          <w:color w:val="000000"/>
        </w:rPr>
      </w:pPr>
      <w:r>
        <w:rPr>
          <w:rFonts w:ascii="Segoe UI Symbol" w:hAnsi="Segoe UI Symbol" w:cs="Segoe UI Symbol"/>
          <w:color w:val="000000"/>
        </w:rPr>
        <w:fldChar w:fldCharType="begin">
          <w:ffData>
            <w:name w:val="Check22"/>
            <w:enabled/>
            <w:calcOnExit w:val="0"/>
            <w:checkBox>
              <w:sizeAuto/>
              <w:default w:val="0"/>
            </w:checkBox>
          </w:ffData>
        </w:fldChar>
      </w:r>
      <w:bookmarkStart w:id="48" w:name="Check22"/>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48"/>
      <w:r w:rsidR="00CD7CED">
        <w:rPr>
          <w:color w:val="000000"/>
        </w:rPr>
        <w:t>Information about abortion</w:t>
      </w:r>
    </w:p>
    <w:p w14:paraId="468AD2D3" w14:textId="420A95D1" w:rsidR="00E27EF5" w:rsidRPr="00E27EF5" w:rsidRDefault="00DB3487" w:rsidP="0003470B">
      <w:pPr>
        <w:pStyle w:val="ListParagraph"/>
        <w:ind w:left="2160"/>
        <w:rPr>
          <w:color w:val="000000"/>
        </w:rPr>
      </w:pPr>
      <w:r>
        <w:rPr>
          <w:rFonts w:ascii="Segoe UI Symbol" w:hAnsi="Segoe UI Symbol" w:cs="Segoe UI Symbol"/>
          <w:color w:val="000000"/>
        </w:rPr>
        <w:fldChar w:fldCharType="begin">
          <w:ffData>
            <w:name w:val="Check23"/>
            <w:enabled/>
            <w:calcOnExit w:val="0"/>
            <w:checkBox>
              <w:sizeAuto/>
              <w:default w:val="0"/>
            </w:checkBox>
          </w:ffData>
        </w:fldChar>
      </w:r>
      <w:bookmarkStart w:id="49" w:name="Check23"/>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49"/>
      <w:r w:rsidR="00CD7CED">
        <w:rPr>
          <w:color w:val="000000"/>
        </w:rPr>
        <w:t>Immigration status</w:t>
      </w:r>
    </w:p>
    <w:p w14:paraId="1CAC24EE" w14:textId="38337CBD" w:rsidR="00CD7CED" w:rsidRDefault="00DB3487" w:rsidP="0003470B">
      <w:pPr>
        <w:pStyle w:val="ListParagraph"/>
        <w:ind w:left="2160"/>
        <w:rPr>
          <w:color w:val="000000"/>
        </w:rPr>
      </w:pPr>
      <w:r>
        <w:rPr>
          <w:rFonts w:ascii="Segoe UI Symbol" w:hAnsi="Segoe UI Symbol" w:cs="Segoe UI Symbol"/>
          <w:color w:val="000000"/>
        </w:rPr>
        <w:fldChar w:fldCharType="begin">
          <w:ffData>
            <w:name w:val="Check24"/>
            <w:enabled/>
            <w:calcOnExit w:val="0"/>
            <w:checkBox>
              <w:sizeAuto/>
              <w:default w:val="0"/>
            </w:checkBox>
          </w:ffData>
        </w:fldChar>
      </w:r>
      <w:bookmarkStart w:id="50" w:name="Check24"/>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50"/>
      <w:r w:rsidR="00E27EF5">
        <w:rPr>
          <w:color w:val="000000"/>
        </w:rPr>
        <w:t>Illegal or illicit behaviors (e</w:t>
      </w:r>
      <w:r w:rsidR="00581304">
        <w:rPr>
          <w:color w:val="000000"/>
        </w:rPr>
        <w:t>.</w:t>
      </w:r>
      <w:r w:rsidR="00E27EF5">
        <w:rPr>
          <w:color w:val="000000"/>
        </w:rPr>
        <w:t>g.</w:t>
      </w:r>
      <w:r w:rsidR="00581304">
        <w:rPr>
          <w:color w:val="000000"/>
        </w:rPr>
        <w:t>,</w:t>
      </w:r>
      <w:r w:rsidR="00E27EF5">
        <w:rPr>
          <w:color w:val="000000"/>
        </w:rPr>
        <w:t xml:space="preserve"> Illegal drug use, criminal records)</w:t>
      </w:r>
    </w:p>
    <w:p w14:paraId="1930A963" w14:textId="7C057279" w:rsidR="00E27EF5" w:rsidRDefault="00DB3487" w:rsidP="0003470B">
      <w:pPr>
        <w:pStyle w:val="ListParagraph"/>
        <w:ind w:left="2160"/>
        <w:rPr>
          <w:color w:val="000000"/>
        </w:rPr>
      </w:pPr>
      <w:r>
        <w:rPr>
          <w:rFonts w:ascii="Segoe UI Symbol" w:hAnsi="Segoe UI Symbol" w:cs="Segoe UI Symbol"/>
          <w:color w:val="000000"/>
        </w:rPr>
        <w:fldChar w:fldCharType="begin">
          <w:ffData>
            <w:name w:val="Check25"/>
            <w:enabled/>
            <w:calcOnExit w:val="0"/>
            <w:checkBox>
              <w:sizeAuto/>
              <w:default w:val="0"/>
            </w:checkBox>
          </w:ffData>
        </w:fldChar>
      </w:r>
      <w:bookmarkStart w:id="51" w:name="Check25"/>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51"/>
      <w:r w:rsidR="00E27EF5">
        <w:rPr>
          <w:color w:val="000000"/>
        </w:rPr>
        <w:t xml:space="preserve">Suicidality </w:t>
      </w:r>
    </w:p>
    <w:p w14:paraId="3A67AB55" w14:textId="3397D2A9" w:rsidR="00E27EF5" w:rsidRDefault="00DB3487" w:rsidP="0003470B">
      <w:pPr>
        <w:pStyle w:val="ListParagraph"/>
        <w:ind w:left="2160"/>
        <w:rPr>
          <w:color w:val="000000"/>
        </w:rPr>
      </w:pPr>
      <w:r>
        <w:rPr>
          <w:rFonts w:ascii="Segoe UI Symbol" w:hAnsi="Segoe UI Symbol" w:cs="Segoe UI Symbol"/>
          <w:color w:val="000000"/>
        </w:rPr>
        <w:fldChar w:fldCharType="begin">
          <w:ffData>
            <w:name w:val="Check26"/>
            <w:enabled/>
            <w:calcOnExit w:val="0"/>
            <w:checkBox>
              <w:sizeAuto/>
              <w:default w:val="0"/>
            </w:checkBox>
          </w:ffData>
        </w:fldChar>
      </w:r>
      <w:bookmarkStart w:id="52" w:name="Check26"/>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52"/>
      <w:r w:rsidR="00E27EF5">
        <w:rPr>
          <w:color w:val="000000"/>
        </w:rPr>
        <w:t>Abuse victim or perpetrator</w:t>
      </w:r>
      <w:r w:rsidR="00581304">
        <w:rPr>
          <w:color w:val="000000"/>
        </w:rPr>
        <w:t xml:space="preserve"> (e.g., Elder Abuse)</w:t>
      </w:r>
    </w:p>
    <w:p w14:paraId="7880013B" w14:textId="2FCCED99" w:rsidR="0003470B" w:rsidRPr="00CD7CED" w:rsidRDefault="00DB3487" w:rsidP="0003470B">
      <w:pPr>
        <w:pStyle w:val="ListParagraph"/>
        <w:ind w:left="2160"/>
        <w:rPr>
          <w:color w:val="000000"/>
        </w:rPr>
      </w:pPr>
      <w:r>
        <w:rPr>
          <w:rFonts w:ascii="Segoe UI Symbol" w:hAnsi="Segoe UI Symbol" w:cs="Segoe UI Symbol"/>
          <w:color w:val="000000"/>
        </w:rPr>
        <w:fldChar w:fldCharType="begin">
          <w:ffData>
            <w:name w:val="Check27"/>
            <w:enabled/>
            <w:calcOnExit w:val="0"/>
            <w:checkBox>
              <w:sizeAuto/>
              <w:default w:val="0"/>
            </w:checkBox>
          </w:ffData>
        </w:fldChar>
      </w:r>
      <w:bookmarkStart w:id="53" w:name="Check27"/>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53"/>
      <w:r w:rsidR="0003470B">
        <w:rPr>
          <w:rFonts w:ascii="Segoe UI Symbol" w:hAnsi="Segoe UI Symbol" w:cs="Segoe UI Symbol"/>
          <w:color w:val="000000"/>
        </w:rPr>
        <w:t xml:space="preserve"> Other ____________________</w:t>
      </w:r>
    </w:p>
    <w:p w14:paraId="520A3079" w14:textId="77777777" w:rsidR="00CD7CED" w:rsidRPr="00F30E9C" w:rsidRDefault="00CD7CED" w:rsidP="00E27EF5">
      <w:pPr>
        <w:pStyle w:val="ListParagraph"/>
      </w:pPr>
    </w:p>
    <w:p w14:paraId="1488C190" w14:textId="77777777" w:rsidR="00F30E9C" w:rsidRPr="00F30E9C" w:rsidRDefault="00F30E9C" w:rsidP="00E27EF5"/>
    <w:p w14:paraId="28C87029" w14:textId="60BAD365" w:rsidR="00F30E9C" w:rsidRPr="00F30E9C" w:rsidRDefault="00B74E1B" w:rsidP="00B74E1B">
      <w:pPr>
        <w:pStyle w:val="Heading3"/>
      </w:pPr>
      <w:r>
        <w:t>2</w:t>
      </w:r>
      <w:r w:rsidR="00C846D9">
        <w:t>5</w:t>
      </w:r>
      <w:r>
        <w:t xml:space="preserve">) </w:t>
      </w:r>
      <w:r w:rsidR="00F30E9C" w:rsidRPr="00F30E9C">
        <w:t>Is your data set private or publicly available (</w:t>
      </w:r>
      <w:r w:rsidR="00F30E9C">
        <w:t xml:space="preserve">Public: </w:t>
      </w:r>
      <w:r w:rsidR="00F30E9C" w:rsidRPr="00F30E9C">
        <w:t xml:space="preserve">anyone can </w:t>
      </w:r>
      <w:r w:rsidR="00F30E9C">
        <w:t>access the data without logging into a site</w:t>
      </w:r>
      <w:r w:rsidR="00F30E9C" w:rsidRPr="00F30E9C">
        <w:t>)?</w:t>
      </w:r>
    </w:p>
    <w:p w14:paraId="2C838E71" w14:textId="32FE5BA1" w:rsidR="00F30E9C" w:rsidRPr="00F30E9C" w:rsidRDefault="00DB3487" w:rsidP="00944BCD">
      <w:pPr>
        <w:pStyle w:val="NormalWeb"/>
        <w:spacing w:before="0" w:beforeAutospacing="0" w:after="0" w:afterAutospacing="0"/>
        <w:ind w:left="1800" w:hanging="360"/>
        <w:rPr>
          <w:rFonts w:ascii="Calibri" w:hAnsi="Calibri" w:cs="Calibri"/>
        </w:rPr>
      </w:pPr>
      <w:r>
        <w:rPr>
          <w:rFonts w:ascii="Segoe UI Symbol" w:hAnsi="Segoe UI Symbol" w:cs="Segoe UI Symbol"/>
          <w:color w:val="000000"/>
        </w:rPr>
        <w:fldChar w:fldCharType="begin">
          <w:ffData>
            <w:name w:val="Check28"/>
            <w:enabled/>
            <w:calcOnExit w:val="0"/>
            <w:checkBox>
              <w:sizeAuto/>
              <w:default w:val="0"/>
            </w:checkBox>
          </w:ffData>
        </w:fldChar>
      </w:r>
      <w:bookmarkStart w:id="54" w:name="Check28"/>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54"/>
      <w:r w:rsidR="00F30E9C" w:rsidRPr="00F30E9C">
        <w:rPr>
          <w:rFonts w:ascii="Calibri" w:hAnsi="Calibri" w:cs="Calibri"/>
          <w:color w:val="000000"/>
        </w:rPr>
        <w:t xml:space="preserve">  </w:t>
      </w:r>
      <w:r w:rsidR="003A6CCA">
        <w:rPr>
          <w:rFonts w:ascii="Calibri" w:hAnsi="Calibri" w:cs="Calibri"/>
          <w:color w:val="000000"/>
        </w:rPr>
        <w:t xml:space="preserve"> </w:t>
      </w:r>
      <w:r w:rsidR="00F30E9C" w:rsidRPr="00F30E9C">
        <w:rPr>
          <w:rFonts w:ascii="Calibri" w:hAnsi="Calibri" w:cs="Calibri"/>
          <w:color w:val="000000"/>
        </w:rPr>
        <w:t>Private</w:t>
      </w:r>
      <w:r w:rsidR="00E123BB">
        <w:rPr>
          <w:rFonts w:ascii="Calibri" w:hAnsi="Calibri" w:cs="Calibri"/>
          <w:color w:val="000000"/>
        </w:rPr>
        <w:t>.</w:t>
      </w:r>
      <w:r w:rsidR="00F30E9C" w:rsidRPr="00F30E9C">
        <w:rPr>
          <w:rFonts w:ascii="Calibri" w:hAnsi="Calibri" w:cs="Calibri"/>
          <w:color w:val="000000"/>
        </w:rPr>
        <w:t xml:space="preserve"> (</w:t>
      </w:r>
      <w:hyperlink r:id="rId43" w:history="1">
        <w:r w:rsidR="00E123BB">
          <w:rPr>
            <w:rStyle w:val="Hyperlink"/>
            <w:rFonts w:ascii="Calibri" w:hAnsi="Calibri" w:cs="Calibri"/>
          </w:rPr>
          <w:t>A</w:t>
        </w:r>
        <w:r w:rsidR="00F30E9C" w:rsidRPr="00E123BB">
          <w:rPr>
            <w:rStyle w:val="Hyperlink"/>
            <w:rFonts w:ascii="Calibri" w:hAnsi="Calibri" w:cs="Calibri"/>
          </w:rPr>
          <w:t xml:space="preserve"> data use agreement</w:t>
        </w:r>
      </w:hyperlink>
      <w:r w:rsidR="00F30E9C" w:rsidRPr="00F30E9C">
        <w:rPr>
          <w:rFonts w:ascii="Calibri" w:hAnsi="Calibri" w:cs="Calibri"/>
          <w:color w:val="000000"/>
        </w:rPr>
        <w:t xml:space="preserve"> </w:t>
      </w:r>
      <w:r w:rsidR="00017473">
        <w:rPr>
          <w:rFonts w:ascii="Calibri" w:hAnsi="Calibri" w:cs="Calibri"/>
          <w:color w:val="000000"/>
        </w:rPr>
        <w:t xml:space="preserve"> </w:t>
      </w:r>
      <w:r w:rsidR="00E23122">
        <w:rPr>
          <w:rFonts w:ascii="Calibri" w:hAnsi="Calibri" w:cs="Calibri"/>
          <w:color w:val="000000"/>
        </w:rPr>
        <w:t xml:space="preserve">may be needed. It’s the PI’s responsibility to check with the </w:t>
      </w:r>
      <w:hyperlink r:id="rId44" w:history="1">
        <w:r w:rsidR="00E23122" w:rsidRPr="00E23122">
          <w:rPr>
            <w:rStyle w:val="Hyperlink"/>
            <w:rFonts w:ascii="Calibri" w:hAnsi="Calibri" w:cs="Calibri"/>
          </w:rPr>
          <w:t>USC Stevens Center for Innovation</w:t>
        </w:r>
      </w:hyperlink>
      <w:r w:rsidR="00E23122">
        <w:rPr>
          <w:rFonts w:ascii="Calibri" w:hAnsi="Calibri" w:cs="Calibri"/>
          <w:color w:val="000000"/>
        </w:rPr>
        <w:t xml:space="preserve">. If Single IRB is anticipated and USC is the IRB of record, study team </w:t>
      </w:r>
      <w:r w:rsidR="003B59B5">
        <w:rPr>
          <w:rFonts w:ascii="Calibri" w:hAnsi="Calibri" w:cs="Calibri"/>
          <w:color w:val="000000"/>
        </w:rPr>
        <w:t>may</w:t>
      </w:r>
      <w:r w:rsidR="00E23122">
        <w:rPr>
          <w:rFonts w:ascii="Calibri" w:hAnsi="Calibri" w:cs="Calibri"/>
          <w:color w:val="000000"/>
        </w:rPr>
        <w:t xml:space="preserve"> upload </w:t>
      </w:r>
      <w:r w:rsidR="00017473">
        <w:rPr>
          <w:rFonts w:ascii="Calibri" w:hAnsi="Calibri" w:cs="Calibri"/>
          <w:color w:val="000000"/>
        </w:rPr>
        <w:t xml:space="preserve">other contracts/agreements </w:t>
      </w:r>
      <w:r w:rsidR="00F30E9C">
        <w:rPr>
          <w:rFonts w:ascii="Calibri" w:hAnsi="Calibri" w:cs="Calibri"/>
          <w:color w:val="000000"/>
        </w:rPr>
        <w:t xml:space="preserve">to iStar </w:t>
      </w:r>
      <w:r w:rsidR="00E23122" w:rsidRPr="00E23122">
        <w:rPr>
          <w:rFonts w:ascii="Calibri" w:hAnsi="Calibri" w:cs="Calibri"/>
          <w:color w:val="000000"/>
        </w:rPr>
        <w:t>section</w:t>
      </w:r>
      <w:r w:rsidR="00E23122">
        <w:rPr>
          <w:rFonts w:ascii="Calibri" w:hAnsi="Calibri" w:cs="Calibri"/>
          <w:color w:val="000000"/>
        </w:rPr>
        <w:t xml:space="preserve"> 40.1</w:t>
      </w:r>
      <w:r w:rsidR="00F30E9C" w:rsidRPr="00E23122">
        <w:rPr>
          <w:rFonts w:ascii="Calibri" w:hAnsi="Calibri" w:cs="Calibri"/>
          <w:color w:val="000000"/>
        </w:rPr>
        <w:t>)</w:t>
      </w:r>
    </w:p>
    <w:p w14:paraId="34A5F756" w14:textId="0237BEBE" w:rsidR="00A8775E" w:rsidRDefault="00D67E1E" w:rsidP="00944BCD">
      <w:pPr>
        <w:pStyle w:val="NormalWeb"/>
        <w:spacing w:before="0" w:beforeAutospacing="0" w:after="0" w:afterAutospacing="0"/>
        <w:ind w:left="1800" w:hanging="360"/>
        <w:rPr>
          <w:rFonts w:ascii="Calibri" w:hAnsi="Calibri" w:cs="Calibri"/>
          <w:color w:val="000000"/>
        </w:rPr>
      </w:pPr>
      <w:r>
        <w:rPr>
          <w:rFonts w:ascii="Segoe UI Symbol" w:hAnsi="Segoe UI Symbol" w:cs="Segoe UI Symbol"/>
          <w:color w:val="000000"/>
        </w:rPr>
        <w:fldChar w:fldCharType="begin">
          <w:ffData>
            <w:name w:val="Check29"/>
            <w:enabled/>
            <w:calcOnExit w:val="0"/>
            <w:checkBox>
              <w:sizeAuto/>
              <w:default w:val="1"/>
            </w:checkBox>
          </w:ffData>
        </w:fldChar>
      </w:r>
      <w:bookmarkStart w:id="55" w:name="Check29"/>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55"/>
      <w:r w:rsidR="00E123BB" w:rsidRPr="00F30E9C">
        <w:rPr>
          <w:rFonts w:ascii="Calibri" w:hAnsi="Calibri" w:cs="Calibri"/>
          <w:color w:val="000000"/>
        </w:rPr>
        <w:t xml:space="preserve"> </w:t>
      </w:r>
      <w:r w:rsidR="003A6CCA">
        <w:rPr>
          <w:rFonts w:ascii="Calibri" w:hAnsi="Calibri" w:cs="Calibri"/>
          <w:color w:val="000000"/>
        </w:rPr>
        <w:t xml:space="preserve"> </w:t>
      </w:r>
      <w:r w:rsidR="00E123BB" w:rsidRPr="00F30E9C">
        <w:rPr>
          <w:rFonts w:ascii="Calibri" w:hAnsi="Calibri" w:cs="Calibri"/>
          <w:color w:val="000000"/>
        </w:rPr>
        <w:t>Publicly</w:t>
      </w:r>
      <w:r w:rsidR="00F30E9C" w:rsidRPr="00F30E9C">
        <w:rPr>
          <w:rFonts w:ascii="Calibri" w:hAnsi="Calibri" w:cs="Calibri"/>
          <w:color w:val="000000"/>
        </w:rPr>
        <w:t xml:space="preserve"> Available. Paste below the links to the website(s) where you will download the data.</w:t>
      </w:r>
    </w:p>
    <w:p w14:paraId="428CAAFB" w14:textId="60276C26" w:rsidR="00C719D9" w:rsidRDefault="00417104" w:rsidP="00944BCD">
      <w:pPr>
        <w:pStyle w:val="NormalWeb"/>
        <w:spacing w:before="0" w:beforeAutospacing="0" w:after="0" w:afterAutospacing="0"/>
        <w:ind w:left="1800" w:hanging="360"/>
        <w:rPr>
          <w:rFonts w:ascii="Calibri" w:hAnsi="Calibri" w:cs="Calibri"/>
          <w:color w:val="000000"/>
        </w:rPr>
      </w:pPr>
      <w:bookmarkStart w:id="56" w:name="_Hlk169192533"/>
      <w:r w:rsidRPr="00417104">
        <w:rPr>
          <w:rFonts w:ascii="Calibri" w:hAnsi="Calibri" w:cs="Calibri"/>
          <w:color w:val="000000"/>
        </w:rPr>
        <w:t>https://sec.rajasthan.gov.in/grampanchayatdetails.aspx</w:t>
      </w:r>
    </w:p>
    <w:bookmarkEnd w:id="56"/>
    <w:p w14:paraId="183A4BBC" w14:textId="6AA01943" w:rsidR="00840FB9" w:rsidRPr="00840FB9" w:rsidRDefault="00B74E1B" w:rsidP="00B74E1B">
      <w:pPr>
        <w:pStyle w:val="Heading3"/>
        <w:rPr>
          <w:color w:val="000000"/>
        </w:rPr>
      </w:pPr>
      <w:r>
        <w:lastRenderedPageBreak/>
        <w:t>2</w:t>
      </w:r>
      <w:r w:rsidR="00C846D9">
        <w:t>6</w:t>
      </w:r>
      <w:r>
        <w:t xml:space="preserve">) </w:t>
      </w:r>
      <w:r w:rsidR="00840FB9" w:rsidRPr="00840FB9">
        <w:t xml:space="preserve">Will you be de-identifying data prior to analysis? </w:t>
      </w:r>
    </w:p>
    <w:p w14:paraId="10BB9261" w14:textId="4EE823A6" w:rsidR="00E01261" w:rsidRPr="00840FB9" w:rsidRDefault="00DB3487" w:rsidP="00840FB9">
      <w:pPr>
        <w:pStyle w:val="NormalWeb"/>
        <w:spacing w:before="0" w:beforeAutospacing="0" w:after="0" w:afterAutospacing="0"/>
        <w:ind w:left="1440"/>
        <w:rPr>
          <w:rFonts w:ascii="Calibri" w:hAnsi="Calibri" w:cs="Calibri"/>
          <w:color w:val="000000"/>
        </w:rPr>
      </w:pPr>
      <w:r>
        <w:rPr>
          <w:rFonts w:ascii="Segoe UI Symbol" w:hAnsi="Segoe UI Symbol" w:cs="Segoe UI Symbol"/>
          <w:color w:val="000000"/>
        </w:rPr>
        <w:fldChar w:fldCharType="begin">
          <w:ffData>
            <w:name w:val="Check30"/>
            <w:enabled/>
            <w:calcOnExit w:val="0"/>
            <w:checkBox>
              <w:sizeAuto/>
              <w:default w:val="0"/>
            </w:checkBox>
          </w:ffData>
        </w:fldChar>
      </w:r>
      <w:bookmarkStart w:id="57" w:name="Check30"/>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57"/>
      <w:r w:rsidR="00E01261" w:rsidRPr="00840FB9">
        <w:rPr>
          <w:rFonts w:ascii="Segoe UI Symbol" w:hAnsi="Segoe UI Symbol" w:cs="Segoe UI Symbol"/>
          <w:color w:val="000000"/>
        </w:rPr>
        <w:t xml:space="preserve"> </w:t>
      </w:r>
      <w:r w:rsidR="00E01261" w:rsidRPr="00840FB9">
        <w:rPr>
          <w:rFonts w:ascii="Calibri" w:hAnsi="Calibri" w:cs="Calibri"/>
          <w:color w:val="000000"/>
        </w:rPr>
        <w:t xml:space="preserve">  </w:t>
      </w:r>
      <w:r w:rsidR="00581304" w:rsidRPr="00840FB9">
        <w:rPr>
          <w:rFonts w:ascii="Calibri" w:hAnsi="Calibri" w:cs="Calibri"/>
          <w:color w:val="000000"/>
        </w:rPr>
        <w:t>Yes,</w:t>
      </w:r>
      <w:r w:rsidR="00E01261" w:rsidRPr="00840FB9">
        <w:rPr>
          <w:rFonts w:ascii="Calibri" w:hAnsi="Calibri" w:cs="Calibri"/>
          <w:color w:val="000000"/>
        </w:rPr>
        <w:t xml:space="preserve"> </w:t>
      </w:r>
      <w:r w:rsidR="00581304" w:rsidRPr="00840FB9">
        <w:rPr>
          <w:rFonts w:ascii="Calibri" w:hAnsi="Calibri" w:cs="Calibri"/>
          <w:color w:val="000000"/>
        </w:rPr>
        <w:t xml:space="preserve">I </w:t>
      </w:r>
      <w:r w:rsidR="00840FB9" w:rsidRPr="00840FB9">
        <w:rPr>
          <w:rFonts w:ascii="Calibri" w:hAnsi="Calibri" w:cs="Calibri"/>
          <w:color w:val="000000"/>
        </w:rPr>
        <w:t xml:space="preserve">will </w:t>
      </w:r>
      <w:r w:rsidR="00581304" w:rsidRPr="00840FB9">
        <w:rPr>
          <w:rFonts w:ascii="Calibri" w:hAnsi="Calibri" w:cs="Calibri"/>
          <w:color w:val="000000"/>
        </w:rPr>
        <w:t>de-identif</w:t>
      </w:r>
      <w:r w:rsidR="00840FB9" w:rsidRPr="00840FB9">
        <w:rPr>
          <w:rFonts w:ascii="Calibri" w:hAnsi="Calibri" w:cs="Calibri"/>
          <w:color w:val="000000"/>
        </w:rPr>
        <w:t xml:space="preserve">y (there are no links to the original data set) all data </w:t>
      </w:r>
      <w:r w:rsidR="00581304" w:rsidRPr="00840FB9">
        <w:rPr>
          <w:rFonts w:ascii="Calibri" w:hAnsi="Calibri" w:cs="Calibri"/>
          <w:color w:val="000000"/>
        </w:rPr>
        <w:t>prior to data analysis</w:t>
      </w:r>
      <w:r w:rsidR="00840FB9" w:rsidRPr="00840FB9">
        <w:rPr>
          <w:rFonts w:ascii="Calibri" w:hAnsi="Calibri" w:cs="Calibri"/>
          <w:color w:val="000000"/>
        </w:rPr>
        <w:t>.</w:t>
      </w:r>
    </w:p>
    <w:p w14:paraId="5F80D038" w14:textId="2201E335" w:rsidR="00581304" w:rsidRDefault="00417104" w:rsidP="00581304">
      <w:pPr>
        <w:pStyle w:val="NormalWeb"/>
        <w:spacing w:before="0" w:beforeAutospacing="0" w:after="0" w:afterAutospacing="0"/>
        <w:ind w:left="1440"/>
        <w:rPr>
          <w:rFonts w:ascii="Calibri" w:hAnsi="Calibri" w:cs="Calibri"/>
          <w:color w:val="000000"/>
        </w:rPr>
      </w:pPr>
      <w:r w:rsidRPr="001D528A">
        <w:rPr>
          <w:rFonts w:ascii="Segoe UI Symbol" w:hAnsi="Segoe UI Symbol" w:cs="Segoe UI Symbol"/>
          <w:color w:val="000000"/>
          <w:highlight w:val="green"/>
          <w:rPrChange w:id="58" w:author="Janet Morris" w:date="2024-06-13T19:27:00Z">
            <w:rPr>
              <w:rFonts w:ascii="Segoe UI Symbol" w:hAnsi="Segoe UI Symbol" w:cs="Segoe UI Symbol"/>
              <w:color w:val="000000"/>
            </w:rPr>
          </w:rPrChange>
        </w:rPr>
        <w:fldChar w:fldCharType="begin">
          <w:ffData>
            <w:name w:val="Check31"/>
            <w:enabled/>
            <w:calcOnExit w:val="0"/>
            <w:checkBox>
              <w:sizeAuto/>
              <w:default w:val="1"/>
            </w:checkBox>
          </w:ffData>
        </w:fldChar>
      </w:r>
      <w:bookmarkStart w:id="59" w:name="Check31"/>
      <w:r w:rsidRPr="001D528A">
        <w:rPr>
          <w:rFonts w:ascii="Segoe UI Symbol" w:hAnsi="Segoe UI Symbol" w:cs="Segoe UI Symbol"/>
          <w:color w:val="000000"/>
          <w:highlight w:val="green"/>
          <w:rPrChange w:id="60" w:author="Janet Morris" w:date="2024-06-13T19:27:00Z">
            <w:rPr>
              <w:rFonts w:ascii="Segoe UI Symbol" w:hAnsi="Segoe UI Symbol" w:cs="Segoe UI Symbol"/>
              <w:color w:val="000000"/>
            </w:rPr>
          </w:rPrChange>
        </w:rPr>
        <w:instrText xml:space="preserve"> FORMCHECKBOX </w:instrText>
      </w:r>
      <w:r w:rsidR="00000000" w:rsidRPr="00F9676D">
        <w:rPr>
          <w:rFonts w:ascii="Segoe UI Symbol" w:hAnsi="Segoe UI Symbol" w:cs="Segoe UI Symbol"/>
          <w:color w:val="000000"/>
          <w:highlight w:val="green"/>
        </w:rPr>
      </w:r>
      <w:r w:rsidR="00000000" w:rsidRPr="00F9676D">
        <w:rPr>
          <w:rFonts w:ascii="Segoe UI Symbol" w:hAnsi="Segoe UI Symbol" w:cs="Segoe UI Symbol"/>
          <w:color w:val="000000"/>
          <w:highlight w:val="green"/>
        </w:rPr>
        <w:fldChar w:fldCharType="separate"/>
      </w:r>
      <w:r w:rsidRPr="001D528A">
        <w:rPr>
          <w:rFonts w:ascii="Segoe UI Symbol" w:hAnsi="Segoe UI Symbol" w:cs="Segoe UI Symbol"/>
          <w:color w:val="000000"/>
          <w:highlight w:val="green"/>
          <w:rPrChange w:id="61" w:author="Janet Morris" w:date="2024-06-13T19:27:00Z">
            <w:rPr>
              <w:rFonts w:ascii="Segoe UI Symbol" w:hAnsi="Segoe UI Symbol" w:cs="Segoe UI Symbol"/>
              <w:color w:val="000000"/>
            </w:rPr>
          </w:rPrChange>
        </w:rPr>
        <w:fldChar w:fldCharType="end"/>
      </w:r>
      <w:bookmarkEnd w:id="59"/>
      <w:r w:rsidR="00581304" w:rsidRPr="001D528A">
        <w:rPr>
          <w:rFonts w:ascii="Calibri" w:hAnsi="Calibri" w:cs="Calibri"/>
          <w:color w:val="000000"/>
          <w:highlight w:val="green"/>
          <w:rPrChange w:id="62" w:author="Janet Morris" w:date="2024-06-13T19:27:00Z">
            <w:rPr>
              <w:rFonts w:ascii="Calibri" w:hAnsi="Calibri" w:cs="Calibri"/>
              <w:color w:val="000000"/>
            </w:rPr>
          </w:rPrChange>
        </w:rPr>
        <w:t>  No</w:t>
      </w:r>
      <w:r w:rsidR="00840FB9" w:rsidRPr="00840FB9">
        <w:rPr>
          <w:rFonts w:ascii="Calibri" w:hAnsi="Calibri" w:cs="Calibri"/>
          <w:color w:val="000000"/>
        </w:rPr>
        <w:t>, I will retain identifiers or there will be links to the original data set during analysis.</w:t>
      </w:r>
    </w:p>
    <w:p w14:paraId="605A3DA2" w14:textId="77777777" w:rsidR="002F282A" w:rsidRPr="00C719D9" w:rsidRDefault="002F282A" w:rsidP="002F282A">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31"/>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Pr="00840FB9">
        <w:rPr>
          <w:rFonts w:ascii="Calibri" w:hAnsi="Calibri" w:cs="Calibri"/>
          <w:color w:val="000000"/>
        </w:rPr>
        <w:t xml:space="preserve">  No, </w:t>
      </w:r>
      <w:r>
        <w:rPr>
          <w:rFonts w:ascii="Calibri" w:hAnsi="Calibri" w:cs="Calibri"/>
          <w:color w:val="000000"/>
        </w:rPr>
        <w:t>Data/specimens are already de-identified</w:t>
      </w:r>
      <w:r w:rsidRPr="00840FB9">
        <w:rPr>
          <w:rFonts w:ascii="Calibri" w:hAnsi="Calibri" w:cs="Calibri"/>
          <w:color w:val="000000"/>
        </w:rPr>
        <w:t>.</w:t>
      </w:r>
    </w:p>
    <w:p w14:paraId="0C6D837E" w14:textId="77777777" w:rsidR="002F282A" w:rsidRPr="00C719D9" w:rsidRDefault="002F282A" w:rsidP="00581304">
      <w:pPr>
        <w:pStyle w:val="NormalWeb"/>
        <w:spacing w:before="0" w:beforeAutospacing="0" w:after="0" w:afterAutospacing="0"/>
        <w:ind w:left="1440"/>
        <w:rPr>
          <w:rFonts w:ascii="Calibri" w:hAnsi="Calibri" w:cs="Calibri"/>
        </w:rPr>
      </w:pPr>
    </w:p>
    <w:p w14:paraId="1C8EDDB0" w14:textId="77777777" w:rsidR="00DF036E" w:rsidRDefault="00DF036E" w:rsidP="00DF036E">
      <w:pPr>
        <w:pStyle w:val="Heading3"/>
      </w:pPr>
      <w:r>
        <w:t>27) Are you linking any datasets?</w:t>
      </w:r>
    </w:p>
    <w:p w14:paraId="2FDB6FAC" w14:textId="77777777" w:rsidR="00DF036E" w:rsidRPr="008F6729" w:rsidRDefault="00DF036E" w:rsidP="00DF036E">
      <w:pPr>
        <w:rPr>
          <w:rFonts w:asciiTheme="minorHAnsi" w:hAnsiTheme="minorHAnsi" w:cstheme="minorHAnsi"/>
          <w:color w:val="4472C4" w:themeColor="accent1"/>
        </w:rPr>
      </w:pPr>
      <w:r w:rsidRPr="008F6729">
        <w:rPr>
          <w:rFonts w:asciiTheme="minorHAnsi" w:hAnsiTheme="minorHAnsi" w:cstheme="minorHAnsi"/>
          <w:color w:val="4472C4" w:themeColor="accent1"/>
        </w:rPr>
        <w:t xml:space="preserve">Tip: To check the boxes, please double click. </w:t>
      </w:r>
    </w:p>
    <w:p w14:paraId="1057DEF2" w14:textId="77777777" w:rsidR="00DF036E" w:rsidRPr="002872CF" w:rsidRDefault="00DF036E" w:rsidP="00DF036E"/>
    <w:p w14:paraId="1610AC01" w14:textId="2D81CC95" w:rsidR="00DF036E" w:rsidRPr="0030630A" w:rsidRDefault="00417104" w:rsidP="00DF036E">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
            <w:enabled/>
            <w:calcOnExit w:val="0"/>
            <w:checkBox>
              <w:sizeAuto/>
              <w:default w:val="1"/>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00DF036E">
        <w:rPr>
          <w:rFonts w:ascii="Segoe UI Symbol" w:hAnsi="Segoe UI Symbol" w:cs="Segoe UI Symbol"/>
          <w:color w:val="000000"/>
        </w:rPr>
        <w:t xml:space="preserve"> </w:t>
      </w:r>
      <w:r w:rsidR="00DF036E" w:rsidRPr="0030630A">
        <w:rPr>
          <w:rFonts w:ascii="Calibri" w:hAnsi="Calibri" w:cs="Calibri"/>
          <w:color w:val="000000"/>
        </w:rPr>
        <w:t>  No</w:t>
      </w:r>
    </w:p>
    <w:p w14:paraId="18A35DC9" w14:textId="77777777" w:rsidR="00DF036E" w:rsidRDefault="00DF036E" w:rsidP="00DF036E">
      <w:pPr>
        <w:pStyle w:val="ListParagraph"/>
        <w:ind w:left="1440"/>
        <w:rPr>
          <w:color w:val="000000"/>
        </w:rPr>
      </w:pPr>
      <w:r>
        <w:rPr>
          <w:rFonts w:ascii="Segoe UI Symbol" w:hAnsi="Segoe UI Symbol" w:cs="Segoe UI Symbol"/>
          <w:color w:val="000000"/>
        </w:rPr>
        <w:fldChar w:fldCharType="begin">
          <w:ffData>
            <w:name w:val="Check21"/>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Pr="00CD7CED">
        <w:rPr>
          <w:color w:val="000000"/>
        </w:rPr>
        <w:t xml:space="preserve">  Yes</w:t>
      </w:r>
    </w:p>
    <w:p w14:paraId="4E519D11" w14:textId="77777777" w:rsidR="00DF036E" w:rsidRDefault="00DF036E" w:rsidP="00DF036E">
      <w:pPr>
        <w:pStyle w:val="NormalWeb"/>
        <w:spacing w:before="0" w:beforeAutospacing="0" w:after="0" w:afterAutospacing="0"/>
        <w:rPr>
          <w:rFonts w:ascii="Calibri" w:hAnsi="Calibri" w:cs="Calibri"/>
        </w:rPr>
      </w:pPr>
      <w:r>
        <w:rPr>
          <w:rFonts w:ascii="Calibri" w:hAnsi="Calibri" w:cs="Calibri"/>
        </w:rPr>
        <w:t>If yes, please answer the following:</w:t>
      </w:r>
    </w:p>
    <w:p w14:paraId="2C038618" w14:textId="68FF2267" w:rsidR="00DF036E" w:rsidRDefault="00DF036E" w:rsidP="00DF036E">
      <w:pPr>
        <w:pStyle w:val="NormalWeb"/>
        <w:numPr>
          <w:ilvl w:val="0"/>
          <w:numId w:val="25"/>
        </w:numPr>
        <w:spacing w:before="0" w:beforeAutospacing="0" w:after="0" w:afterAutospacing="0"/>
        <w:rPr>
          <w:rFonts w:ascii="Calibri" w:hAnsi="Calibri" w:cs="Calibri"/>
        </w:rPr>
      </w:pPr>
      <w:r w:rsidRPr="007C47E5">
        <w:rPr>
          <w:rFonts w:ascii="Calibri" w:hAnsi="Calibri" w:cs="Calibri"/>
        </w:rPr>
        <w:t>Which datasets will be linked?</w:t>
      </w:r>
    </w:p>
    <w:p w14:paraId="1E3C164C" w14:textId="77777777" w:rsidR="00DF036E" w:rsidRPr="007C47E5" w:rsidRDefault="00DF036E" w:rsidP="00DF036E">
      <w:pPr>
        <w:pStyle w:val="NormalWeb"/>
        <w:spacing w:before="0" w:beforeAutospacing="0" w:after="0" w:afterAutospacing="0"/>
        <w:rPr>
          <w:rFonts w:ascii="Calibri" w:hAnsi="Calibri" w:cs="Calibri"/>
        </w:rPr>
      </w:pPr>
    </w:p>
    <w:p w14:paraId="02301158" w14:textId="77777777" w:rsidR="00DF036E" w:rsidRDefault="00DF036E" w:rsidP="00DF036E">
      <w:pPr>
        <w:pStyle w:val="NormalWeb"/>
        <w:spacing w:before="0" w:beforeAutospacing="0" w:after="0" w:afterAutospacing="0"/>
        <w:ind w:left="360"/>
        <w:rPr>
          <w:rFonts w:ascii="Calibri" w:hAnsi="Calibri" w:cs="Calibri"/>
        </w:rPr>
      </w:pPr>
      <w:r>
        <w:rPr>
          <w:rFonts w:ascii="Calibri" w:hAnsi="Calibri" w:cs="Calibri"/>
        </w:rPr>
        <w:t xml:space="preserve">b)  </w:t>
      </w:r>
      <w:r w:rsidRPr="007C47E5">
        <w:rPr>
          <w:rFonts w:ascii="Calibri" w:hAnsi="Calibri" w:cs="Calibri"/>
        </w:rPr>
        <w:t>What specific variables in the datasets will be used to link datasets?</w:t>
      </w:r>
    </w:p>
    <w:p w14:paraId="3E47B1E7" w14:textId="09160522" w:rsidR="00581304" w:rsidRPr="00C719D9" w:rsidRDefault="00581304" w:rsidP="00DF036E">
      <w:pPr>
        <w:pStyle w:val="NormalWeb"/>
        <w:spacing w:before="0" w:beforeAutospacing="0" w:after="0" w:afterAutospacing="0"/>
        <w:rPr>
          <w:rFonts w:ascii="Calibri" w:hAnsi="Calibri" w:cs="Calibri"/>
        </w:rPr>
      </w:pPr>
    </w:p>
    <w:p w14:paraId="5C96655D" w14:textId="77777777" w:rsidR="00E01261" w:rsidRDefault="00E01261" w:rsidP="00C719D9">
      <w:pPr>
        <w:pStyle w:val="NormalWeb"/>
        <w:spacing w:before="0" w:beforeAutospacing="0" w:after="0" w:afterAutospacing="0"/>
        <w:rPr>
          <w:rFonts w:ascii="Calibri" w:hAnsi="Calibri" w:cs="Calibri"/>
        </w:rPr>
      </w:pPr>
    </w:p>
    <w:p w14:paraId="462E9386" w14:textId="045F3F74" w:rsidR="00412F16" w:rsidRDefault="00B74E1B" w:rsidP="00B74E1B">
      <w:pPr>
        <w:pStyle w:val="Heading3"/>
      </w:pPr>
      <w:r>
        <w:t>2</w:t>
      </w:r>
      <w:r w:rsidR="00DF036E">
        <w:t>8</w:t>
      </w:r>
      <w:r>
        <w:t xml:space="preserve">) </w:t>
      </w:r>
      <w:r w:rsidR="00DB4AA7">
        <w:t xml:space="preserve">I </w:t>
      </w:r>
      <w:r w:rsidR="00E92331">
        <w:t>c</w:t>
      </w:r>
      <w:r w:rsidR="00C719D9">
        <w:t>onfirm that all data will be protected using best practices and securities with data storage including encrypting files, robust passwords</w:t>
      </w:r>
      <w:r w:rsidR="00CB4D55">
        <w:t>,</w:t>
      </w:r>
      <w:r w:rsidR="00BA7EE1">
        <w:t xml:space="preserve"> and </w:t>
      </w:r>
      <w:r w:rsidR="00BA7EE1" w:rsidRPr="00451719">
        <w:t xml:space="preserve">following </w:t>
      </w:r>
      <w:hyperlink r:id="rId45" w:history="1">
        <w:r w:rsidR="00BA7EE1" w:rsidRPr="00451719">
          <w:rPr>
            <w:rStyle w:val="Hyperlink"/>
          </w:rPr>
          <w:t>all university practices and policy</w:t>
        </w:r>
      </w:hyperlink>
      <w:r w:rsidR="00BA7EE1" w:rsidRPr="00451719">
        <w:t xml:space="preserve"> for</w:t>
      </w:r>
      <w:r w:rsidR="00BA7EE1">
        <w:t xml:space="preserve"> storage of data</w:t>
      </w:r>
      <w:r w:rsidR="00C719D9">
        <w:t xml:space="preserve">. </w:t>
      </w:r>
      <w:r w:rsidR="00412F16">
        <w:t xml:space="preserve">I </w:t>
      </w:r>
      <w:r w:rsidR="00C719D9">
        <w:t xml:space="preserve">also </w:t>
      </w:r>
      <w:r w:rsidR="00412F16">
        <w:t xml:space="preserve">understand </w:t>
      </w:r>
      <w:r w:rsidR="00E01261">
        <w:t>that the IRB</w:t>
      </w:r>
      <w:r w:rsidR="00412F16">
        <w:t xml:space="preserve"> may audi</w:t>
      </w:r>
      <w:r w:rsidR="00E01261">
        <w:t>t this study</w:t>
      </w:r>
      <w:r w:rsidR="00C719D9">
        <w:t>, including how the data will be stored</w:t>
      </w:r>
      <w:r w:rsidR="00E01261">
        <w:t>.</w:t>
      </w:r>
    </w:p>
    <w:p w14:paraId="264D4BCE" w14:textId="5892F3CB" w:rsidR="00E01261" w:rsidRPr="0030630A" w:rsidRDefault="00417104" w:rsidP="00DB4AA7">
      <w:pPr>
        <w:pStyle w:val="NormalWeb"/>
        <w:spacing w:before="0" w:beforeAutospacing="0" w:after="0" w:afterAutospacing="0"/>
        <w:ind w:left="1440"/>
        <w:rPr>
          <w:rFonts w:ascii="Calibri" w:hAnsi="Calibri" w:cs="Calibri"/>
        </w:rPr>
      </w:pPr>
      <w:r>
        <w:rPr>
          <w:rFonts w:ascii="Segoe UI Symbol" w:hAnsi="Segoe UI Symbol" w:cs="Segoe UI Symbol"/>
          <w:color w:val="000000"/>
        </w:rPr>
        <w:fldChar w:fldCharType="begin">
          <w:ffData>
            <w:name w:val="Check32"/>
            <w:enabled/>
            <w:calcOnExit w:val="0"/>
            <w:checkBox>
              <w:sizeAuto/>
              <w:default w:val="1"/>
            </w:checkBox>
          </w:ffData>
        </w:fldChar>
      </w:r>
      <w:bookmarkStart w:id="63" w:name="Check32"/>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bookmarkEnd w:id="63"/>
      <w:r w:rsidR="00E01261">
        <w:rPr>
          <w:rFonts w:ascii="Segoe UI Symbol" w:hAnsi="Segoe UI Symbol" w:cs="Segoe UI Symbol"/>
          <w:color w:val="000000"/>
        </w:rPr>
        <w:t xml:space="preserve"> </w:t>
      </w:r>
      <w:r w:rsidR="00E01261" w:rsidRPr="0030630A">
        <w:rPr>
          <w:rFonts w:ascii="Calibri" w:hAnsi="Calibri" w:cs="Calibri"/>
          <w:color w:val="000000"/>
        </w:rPr>
        <w:t xml:space="preserve">  </w:t>
      </w:r>
      <w:r w:rsidR="00E01261">
        <w:rPr>
          <w:rFonts w:ascii="Calibri" w:hAnsi="Calibri" w:cs="Calibri"/>
          <w:color w:val="000000"/>
        </w:rPr>
        <w:t xml:space="preserve">I confirm that this study may be </w:t>
      </w:r>
      <w:r w:rsidR="00BA7EE1">
        <w:rPr>
          <w:rFonts w:ascii="Calibri" w:hAnsi="Calibri" w:cs="Calibri"/>
          <w:color w:val="000000"/>
        </w:rPr>
        <w:t>audited,</w:t>
      </w:r>
      <w:r w:rsidR="00C719D9">
        <w:rPr>
          <w:rFonts w:ascii="Calibri" w:hAnsi="Calibri" w:cs="Calibri"/>
          <w:color w:val="000000"/>
        </w:rPr>
        <w:t xml:space="preserve"> and I will protect the data using most current methods</w:t>
      </w:r>
      <w:r w:rsidR="00E01261">
        <w:rPr>
          <w:rFonts w:ascii="Calibri" w:hAnsi="Calibri" w:cs="Calibri"/>
          <w:color w:val="000000"/>
        </w:rPr>
        <w:t xml:space="preserve">. </w:t>
      </w:r>
    </w:p>
    <w:p w14:paraId="10C1E054" w14:textId="77777777" w:rsidR="00A8775E" w:rsidRDefault="00A8775E" w:rsidP="00A8775E">
      <w:pPr>
        <w:pStyle w:val="NormalWeb"/>
        <w:spacing w:before="0" w:beforeAutospacing="0" w:after="0" w:afterAutospacing="0"/>
        <w:rPr>
          <w:rFonts w:ascii="Calibri" w:hAnsi="Calibri" w:cs="Calibri"/>
        </w:rPr>
      </w:pPr>
    </w:p>
    <w:bookmarkStart w:id="64" w:name="_Collaboration"/>
    <w:bookmarkEnd w:id="64"/>
    <w:p w14:paraId="57A35680" w14:textId="037008B7" w:rsidR="000649F8" w:rsidRDefault="00017473" w:rsidP="00E36A67">
      <w:pPr>
        <w:pStyle w:val="Heading2"/>
        <w:jc w:val="center"/>
      </w:pPr>
      <w:r w:rsidRPr="00017473">
        <w:fldChar w:fldCharType="begin"/>
      </w:r>
      <w:r w:rsidR="003B358B">
        <w:instrText>HYPERLINK  \l "_top"</w:instrText>
      </w:r>
      <w:r w:rsidRPr="00017473">
        <w:fldChar w:fldCharType="separate"/>
      </w:r>
      <w:r w:rsidR="00AF18CE" w:rsidRPr="00017473">
        <w:rPr>
          <w:rStyle w:val="Hyperlink"/>
          <w:u w:val="none"/>
        </w:rPr>
        <w:t>C</w:t>
      </w:r>
      <w:r w:rsidR="00E36A67" w:rsidRPr="00017473">
        <w:rPr>
          <w:rStyle w:val="Hyperlink"/>
          <w:u w:val="none"/>
        </w:rPr>
        <w:t>ollaboration</w:t>
      </w:r>
      <w:r w:rsidRPr="00017473">
        <w:fldChar w:fldCharType="end"/>
      </w:r>
    </w:p>
    <w:p w14:paraId="2A498DBB" w14:textId="792C0A30" w:rsidR="00677E0F" w:rsidRPr="00677E0F" w:rsidRDefault="00417104" w:rsidP="00677E0F">
      <w:r>
        <w:rPr>
          <w:rFonts w:ascii="Segoe UI Symbol" w:hAnsi="Segoe UI Symbol" w:cs="Segoe UI Symbol"/>
          <w:color w:val="000000"/>
        </w:rPr>
        <w:fldChar w:fldCharType="begin">
          <w:ffData>
            <w:name w:val=""/>
            <w:enabled/>
            <w:calcOnExit w:val="0"/>
            <w:checkBox>
              <w:sizeAuto/>
              <w:default w:val="1"/>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028458A6" w14:textId="4F29D0E4" w:rsidR="00677E0F" w:rsidRDefault="00677E0F" w:rsidP="00677E0F"/>
    <w:p w14:paraId="2AF54447" w14:textId="2F915106" w:rsidR="00DF036E" w:rsidRPr="00DF036E" w:rsidRDefault="00DF036E" w:rsidP="00677E0F">
      <w:pPr>
        <w:rPr>
          <w:rFonts w:ascii="Calibri" w:hAnsi="Calibri" w:cs="Calibri"/>
        </w:rPr>
      </w:pPr>
      <w:r>
        <w:rPr>
          <w:rFonts w:ascii="Calibri" w:hAnsi="Calibri" w:cs="Calibri"/>
        </w:rPr>
        <w:t xml:space="preserve">If you are collaborating on </w:t>
      </w:r>
      <w:proofErr w:type="gramStart"/>
      <w:r>
        <w:rPr>
          <w:rFonts w:ascii="Calibri" w:hAnsi="Calibri" w:cs="Calibri"/>
        </w:rPr>
        <w:t>a research</w:t>
      </w:r>
      <w:proofErr w:type="gramEnd"/>
      <w:r>
        <w:rPr>
          <w:rFonts w:ascii="Calibri" w:hAnsi="Calibri" w:cs="Calibri"/>
        </w:rPr>
        <w:t xml:space="preserve"> project please address the following prompts below. Please be sure that all study activities are included for each collaborator.</w:t>
      </w:r>
    </w:p>
    <w:p w14:paraId="3A9BABFC" w14:textId="77777777" w:rsidR="00DF036E" w:rsidRDefault="00DF036E" w:rsidP="00677E0F"/>
    <w:p w14:paraId="02C41BFE" w14:textId="77777777" w:rsidR="00DF036E" w:rsidRPr="00677E0F" w:rsidRDefault="00DF036E" w:rsidP="00677E0F"/>
    <w:p w14:paraId="111BEFDD" w14:textId="042ED32D" w:rsidR="00DF036E" w:rsidRDefault="00DF036E" w:rsidP="00DF036E">
      <w:pPr>
        <w:rPr>
          <w:rFonts w:ascii="Calibri" w:hAnsi="Calibri" w:cs="Calibri"/>
        </w:rPr>
      </w:pPr>
      <w:r w:rsidRPr="00045CF9">
        <w:rPr>
          <w:rFonts w:ascii="Calibri" w:hAnsi="Calibri" w:cs="Calibri"/>
        </w:rPr>
        <w:t>Collaborating Investigator Name</w:t>
      </w:r>
      <w:r>
        <w:rPr>
          <w:rFonts w:ascii="Calibri" w:hAnsi="Calibri" w:cs="Calibri"/>
        </w:rPr>
        <w:t>:</w:t>
      </w:r>
      <w:r w:rsidR="00417104">
        <w:rPr>
          <w:rFonts w:ascii="Calibri" w:hAnsi="Calibri" w:cs="Calibri"/>
        </w:rPr>
        <w:t xml:space="preserve"> Gaurav Sood</w:t>
      </w:r>
    </w:p>
    <w:p w14:paraId="77CDA103" w14:textId="2C2803DC" w:rsidR="00DF036E" w:rsidRDefault="00DF036E" w:rsidP="00DF036E">
      <w:pPr>
        <w:rPr>
          <w:rFonts w:ascii="Calibri" w:hAnsi="Calibri" w:cs="Calibri"/>
        </w:rPr>
      </w:pPr>
      <w:r>
        <w:rPr>
          <w:rFonts w:ascii="Calibri" w:hAnsi="Calibri" w:cs="Calibri"/>
        </w:rPr>
        <w:t>Role in the research study:</w:t>
      </w:r>
      <w:r w:rsidR="00417104">
        <w:rPr>
          <w:rFonts w:ascii="Calibri" w:hAnsi="Calibri" w:cs="Calibri"/>
        </w:rPr>
        <w:t xml:space="preserve"> Co-author</w:t>
      </w:r>
    </w:p>
    <w:p w14:paraId="26A6E4FB" w14:textId="5A61B823" w:rsidR="00DF036E" w:rsidRPr="00045CF9" w:rsidRDefault="00DF036E" w:rsidP="00DF036E">
      <w:pPr>
        <w:rPr>
          <w:rFonts w:ascii="Calibri" w:hAnsi="Calibri" w:cs="Calibri"/>
        </w:rPr>
      </w:pPr>
      <w:r w:rsidRPr="007C47E5">
        <w:rPr>
          <w:rFonts w:ascii="Calibri" w:hAnsi="Calibri" w:cs="Calibri"/>
        </w:rPr>
        <w:t>List the study activities conducted by the collaborator (for example, consenting, recruiting, data analysis, etc.):</w:t>
      </w:r>
      <w:r w:rsidR="00417104">
        <w:rPr>
          <w:rFonts w:ascii="Calibri" w:hAnsi="Calibri" w:cs="Calibri"/>
        </w:rPr>
        <w:t xml:space="preserve"> </w:t>
      </w:r>
      <w:commentRangeStart w:id="65"/>
      <w:r w:rsidR="00417104">
        <w:rPr>
          <w:rFonts w:ascii="Calibri" w:hAnsi="Calibri" w:cs="Calibri"/>
        </w:rPr>
        <w:t>Data Analysis</w:t>
      </w:r>
      <w:commentRangeEnd w:id="65"/>
      <w:r w:rsidR="001D528A">
        <w:rPr>
          <w:rStyle w:val="CommentReference"/>
          <w:rFonts w:ascii="Calibri" w:eastAsia="Calibri" w:hAnsi="Calibri" w:cs="Calibri"/>
        </w:rPr>
        <w:commentReference w:id="65"/>
      </w:r>
    </w:p>
    <w:p w14:paraId="6BAB3272" w14:textId="1CD5E798" w:rsidR="00DF036E" w:rsidRPr="00045CF9" w:rsidRDefault="00DF036E" w:rsidP="00DF036E">
      <w:pPr>
        <w:rPr>
          <w:rFonts w:ascii="Calibri" w:hAnsi="Calibri" w:cs="Calibri"/>
        </w:rPr>
      </w:pPr>
      <w:r w:rsidRPr="00045CF9">
        <w:rPr>
          <w:rFonts w:ascii="Calibri" w:hAnsi="Calibri" w:cs="Calibri"/>
        </w:rPr>
        <w:t>Collaborator Email Address:</w:t>
      </w:r>
      <w:r w:rsidR="00417104" w:rsidRPr="00417104">
        <w:t xml:space="preserve"> </w:t>
      </w:r>
      <w:r w:rsidR="00417104" w:rsidRPr="00417104">
        <w:rPr>
          <w:rFonts w:ascii="Calibri" w:hAnsi="Calibri" w:cs="Calibri"/>
        </w:rPr>
        <w:t>Gaurav Sood &lt;gsood07@gmail.com&gt;</w:t>
      </w:r>
    </w:p>
    <w:p w14:paraId="21BB2146" w14:textId="16AD6C60" w:rsidR="00DF036E" w:rsidRDefault="00DF036E" w:rsidP="00DF036E">
      <w:pPr>
        <w:rPr>
          <w:rFonts w:ascii="Calibri" w:hAnsi="Calibri" w:cs="Calibri"/>
        </w:rPr>
      </w:pPr>
      <w:r w:rsidRPr="00045CF9">
        <w:rPr>
          <w:rFonts w:ascii="Calibri" w:hAnsi="Calibri" w:cs="Calibri"/>
        </w:rPr>
        <w:lastRenderedPageBreak/>
        <w:t>Institution</w:t>
      </w:r>
      <w:r>
        <w:rPr>
          <w:rFonts w:ascii="Calibri" w:hAnsi="Calibri" w:cs="Calibri"/>
        </w:rPr>
        <w:t xml:space="preserve"> name</w:t>
      </w:r>
      <w:r w:rsidRPr="00045CF9">
        <w:rPr>
          <w:rFonts w:ascii="Calibri" w:hAnsi="Calibri" w:cs="Calibri"/>
        </w:rPr>
        <w:t>:</w:t>
      </w:r>
      <w:r w:rsidR="00417104">
        <w:rPr>
          <w:rFonts w:ascii="Calibri" w:hAnsi="Calibri" w:cs="Calibri"/>
        </w:rPr>
        <w:t xml:space="preserve"> Independent Researcher</w:t>
      </w:r>
    </w:p>
    <w:p w14:paraId="4DFD8F64" w14:textId="77777777" w:rsidR="00D853F8" w:rsidRDefault="00D853F8" w:rsidP="00CD7B40">
      <w:pPr>
        <w:rPr>
          <w:rFonts w:ascii="Calibri" w:hAnsi="Calibri" w:cs="Calibri"/>
          <w:sz w:val="20"/>
          <w:szCs w:val="20"/>
        </w:rPr>
      </w:pPr>
    </w:p>
    <w:p w14:paraId="0AB084EC" w14:textId="77777777" w:rsidR="00D853F8" w:rsidRDefault="00D853F8" w:rsidP="00CD7B40">
      <w:pPr>
        <w:rPr>
          <w:rFonts w:ascii="Calibri" w:hAnsi="Calibri" w:cs="Calibri"/>
          <w:sz w:val="20"/>
          <w:szCs w:val="20"/>
        </w:rPr>
      </w:pPr>
    </w:p>
    <w:p w14:paraId="201E3964" w14:textId="675728C4" w:rsidR="00CD7B40" w:rsidRDefault="007E3CFC" w:rsidP="00CD7B40">
      <w:pPr>
        <w:rPr>
          <w:rFonts w:asciiTheme="minorHAnsi" w:hAnsiTheme="minorHAnsi" w:cstheme="minorHAnsi"/>
        </w:rPr>
      </w:pPr>
      <w:r w:rsidRPr="007E3CFC">
        <w:rPr>
          <w:rFonts w:asciiTheme="minorHAnsi" w:hAnsiTheme="minorHAnsi" w:cstheme="minorHAnsi"/>
        </w:rPr>
        <w:t xml:space="preserve">If you are part of the </w:t>
      </w:r>
      <w:hyperlink r:id="rId46" w:history="1">
        <w:r w:rsidRPr="007E3CFC">
          <w:rPr>
            <w:rStyle w:val="Hyperlink"/>
            <w:rFonts w:asciiTheme="minorHAnsi" w:hAnsiTheme="minorHAnsi" w:cstheme="minorHAnsi"/>
          </w:rPr>
          <w:t>Single IRB Mandate</w:t>
        </w:r>
      </w:hyperlink>
      <w:r w:rsidRPr="007E3CFC">
        <w:rPr>
          <w:rFonts w:asciiTheme="minorHAnsi" w:hAnsiTheme="minorHAnsi" w:cstheme="minorHAnsi"/>
        </w:rPr>
        <w:t xml:space="preserve"> please review this information.</w:t>
      </w:r>
    </w:p>
    <w:p w14:paraId="5D59A67C" w14:textId="77777777" w:rsidR="00D853F8" w:rsidRDefault="00D853F8" w:rsidP="00CD7B40">
      <w:pPr>
        <w:rPr>
          <w:rFonts w:asciiTheme="minorHAnsi" w:hAnsiTheme="minorHAnsi" w:cstheme="minorHAnsi"/>
        </w:rPr>
      </w:pPr>
    </w:p>
    <w:p w14:paraId="2C5AF8BB" w14:textId="691ED1E0" w:rsidR="00531644" w:rsidRDefault="003F502A" w:rsidP="00531644">
      <w:pPr>
        <w:pStyle w:val="ListParagraph"/>
        <w:pBdr>
          <w:top w:val="nil"/>
          <w:left w:val="nil"/>
          <w:bottom w:val="nil"/>
          <w:right w:val="nil"/>
          <w:between w:val="nil"/>
        </w:pBdr>
        <w:ind w:left="0"/>
        <w:rPr>
          <w:color w:val="4472C4" w:themeColor="accent1"/>
        </w:rPr>
      </w:pPr>
      <w:r>
        <w:rPr>
          <w:color w:val="4472C4" w:themeColor="accent1"/>
        </w:rPr>
        <w:t>**Students do not need to list their faculty advisors in this section, this section is specifically if you are working with investigators at another location and for any investigator part of the Single IRB Mandate**</w:t>
      </w:r>
    </w:p>
    <w:p w14:paraId="0B665DDA" w14:textId="77777777" w:rsidR="00531644" w:rsidRDefault="00531644" w:rsidP="00531644">
      <w:pPr>
        <w:pStyle w:val="ListParagraph"/>
        <w:pBdr>
          <w:top w:val="nil"/>
          <w:left w:val="nil"/>
          <w:bottom w:val="nil"/>
          <w:right w:val="nil"/>
          <w:between w:val="nil"/>
        </w:pBdr>
        <w:ind w:left="0"/>
        <w:rPr>
          <w:color w:val="4472C4" w:themeColor="accent1"/>
        </w:rPr>
      </w:pPr>
    </w:p>
    <w:bookmarkStart w:id="66" w:name="_International_Research"/>
    <w:bookmarkEnd w:id="66"/>
    <w:p w14:paraId="001DEAD8" w14:textId="781389A8" w:rsidR="00AC1DC2" w:rsidRDefault="00C510E0" w:rsidP="004D3B4E">
      <w:pPr>
        <w:pStyle w:val="Heading2"/>
        <w:spacing w:before="0" w:after="0"/>
        <w:jc w:val="center"/>
      </w:pPr>
      <w:r w:rsidRPr="00F5636F">
        <w:fldChar w:fldCharType="begin"/>
      </w:r>
      <w:r w:rsidRPr="00F5636F">
        <w:instrText xml:space="preserve"> HYPERLINK  \l "_Recruitment_Sites" </w:instrText>
      </w:r>
      <w:r w:rsidRPr="00F5636F">
        <w:fldChar w:fldCharType="separate"/>
      </w:r>
      <w:r w:rsidR="00537112" w:rsidRPr="00F5636F">
        <w:rPr>
          <w:rStyle w:val="Hyperlink"/>
          <w:color w:val="auto"/>
          <w:u w:val="none"/>
        </w:rPr>
        <w:t>International Research</w:t>
      </w:r>
      <w:r w:rsidRPr="00F5636F">
        <w:fldChar w:fldCharType="end"/>
      </w:r>
    </w:p>
    <w:p w14:paraId="1159AD1C" w14:textId="77777777" w:rsidR="00677E0F" w:rsidRPr="00677E0F" w:rsidRDefault="00677E0F" w:rsidP="00677E0F"/>
    <w:p w14:paraId="67309054" w14:textId="4504B6C2" w:rsidR="00677E0F" w:rsidRPr="00677E0F" w:rsidRDefault="00A41073" w:rsidP="00677E0F">
      <w:r>
        <w:rPr>
          <w:rFonts w:ascii="Segoe UI Symbol" w:hAnsi="Segoe UI Symbol" w:cs="Segoe UI Symbol"/>
          <w:color w:val="000000"/>
        </w:rPr>
        <w:fldChar w:fldCharType="begin">
          <w:ffData>
            <w:name w:val=""/>
            <w:enabled/>
            <w:calcOnExit w:val="0"/>
            <w:checkBox>
              <w:sizeAuto/>
              <w:default w:val="0"/>
            </w:checkBox>
          </w:ffData>
        </w:fldChar>
      </w:r>
      <w:r>
        <w:rPr>
          <w:rFonts w:ascii="Segoe UI Symbol" w:hAnsi="Segoe UI Symbol" w:cs="Segoe UI Symbol"/>
          <w:color w:val="000000"/>
        </w:rPr>
        <w:instrText xml:space="preserve"> FORMCHECKBOX </w:instrText>
      </w:r>
      <w:r w:rsidR="00000000">
        <w:rPr>
          <w:rFonts w:ascii="Segoe UI Symbol" w:hAnsi="Segoe UI Symbol" w:cs="Segoe UI Symbol"/>
          <w:color w:val="000000"/>
        </w:rPr>
      </w:r>
      <w:r w:rsidR="00000000">
        <w:rPr>
          <w:rFonts w:ascii="Segoe UI Symbol" w:hAnsi="Segoe UI Symbol" w:cs="Segoe UI Symbol"/>
          <w:color w:val="000000"/>
        </w:rPr>
        <w:fldChar w:fldCharType="separate"/>
      </w:r>
      <w:r>
        <w:rPr>
          <w:rFonts w:ascii="Segoe UI Symbol" w:hAnsi="Segoe UI Symbol" w:cs="Segoe UI Symbol"/>
          <w:color w:val="000000"/>
        </w:rPr>
        <w:fldChar w:fldCharType="end"/>
      </w:r>
      <w:r w:rsidR="00677E0F">
        <w:rPr>
          <w:rFonts w:ascii="Segoe UI Symbol" w:hAnsi="Segoe UI Symbol" w:cs="Segoe UI Symbol"/>
          <w:color w:val="000000"/>
        </w:rPr>
        <w:t xml:space="preserve"> Please check the box if this section is </w:t>
      </w:r>
      <w:r w:rsidR="00677E0F" w:rsidRPr="00716172">
        <w:rPr>
          <w:rFonts w:ascii="Segoe UI Symbol" w:hAnsi="Segoe UI Symbol" w:cs="Segoe UI Symbol"/>
          <w:i/>
          <w:iCs/>
          <w:color w:val="000000"/>
        </w:rPr>
        <w:t>not applicable</w:t>
      </w:r>
      <w:r w:rsidR="00677E0F">
        <w:rPr>
          <w:rFonts w:ascii="Segoe UI Symbol" w:hAnsi="Segoe UI Symbol" w:cs="Segoe UI Symbol"/>
          <w:color w:val="000000"/>
        </w:rPr>
        <w:t xml:space="preserve"> to your study.</w:t>
      </w:r>
    </w:p>
    <w:p w14:paraId="0D4F9C88" w14:textId="77777777" w:rsidR="005A5573" w:rsidRPr="005A5573" w:rsidRDefault="005A5573" w:rsidP="005A5573">
      <w:pPr>
        <w:jc w:val="center"/>
        <w:rPr>
          <w:sz w:val="20"/>
          <w:szCs w:val="20"/>
        </w:rPr>
      </w:pPr>
    </w:p>
    <w:p w14:paraId="5F5F927B" w14:textId="4B2849A5" w:rsidR="00AC1DC2" w:rsidRDefault="00000000" w:rsidP="005A5573">
      <w:pPr>
        <w:jc w:val="center"/>
        <w:rPr>
          <w:rFonts w:ascii="Calibri" w:hAnsi="Calibri" w:cs="Calibri"/>
          <w:sz w:val="20"/>
          <w:szCs w:val="20"/>
        </w:rPr>
      </w:pPr>
      <w:hyperlink r:id="rId47" w:history="1">
        <w:r w:rsidR="005A5573" w:rsidRPr="005A5573">
          <w:rPr>
            <w:rStyle w:val="Hyperlink"/>
            <w:rFonts w:ascii="Calibri" w:hAnsi="Calibri" w:cs="Calibri"/>
            <w:sz w:val="20"/>
            <w:szCs w:val="20"/>
          </w:rPr>
          <w:t>To hear from an IRB Analyst about this section, click on this link.</w:t>
        </w:r>
      </w:hyperlink>
    </w:p>
    <w:p w14:paraId="7FA9EF4F" w14:textId="77777777" w:rsidR="005A5573" w:rsidRPr="005A5573" w:rsidRDefault="005A5573" w:rsidP="005A5573">
      <w:pPr>
        <w:jc w:val="center"/>
        <w:rPr>
          <w:rFonts w:ascii="Calibri" w:hAnsi="Calibri" w:cs="Calibri"/>
          <w:sz w:val="20"/>
          <w:szCs w:val="20"/>
        </w:rPr>
      </w:pPr>
    </w:p>
    <w:p w14:paraId="201DFB93" w14:textId="5C64B669" w:rsidR="00537112" w:rsidRDefault="00537112" w:rsidP="00AC1DC2">
      <w:pPr>
        <w:pStyle w:val="Heading2"/>
        <w:spacing w:before="0" w:after="0"/>
        <w:rPr>
          <w:b w:val="0"/>
          <w:color w:val="000000" w:themeColor="text1"/>
          <w:sz w:val="24"/>
          <w:szCs w:val="24"/>
        </w:rPr>
      </w:pPr>
      <w:r w:rsidRPr="00AC1DC2">
        <w:rPr>
          <w:b w:val="0"/>
          <w:color w:val="000000" w:themeColor="text1"/>
          <w:sz w:val="24"/>
          <w:szCs w:val="24"/>
        </w:rPr>
        <w:t>If you plan for your research outside t</w:t>
      </w:r>
      <w:r w:rsidR="005632C1">
        <w:rPr>
          <w:b w:val="0"/>
          <w:color w:val="000000" w:themeColor="text1"/>
          <w:sz w:val="24"/>
          <w:szCs w:val="24"/>
        </w:rPr>
        <w:t>o take place outside of the</w:t>
      </w:r>
      <w:r w:rsidRPr="00AC1DC2">
        <w:rPr>
          <w:b w:val="0"/>
          <w:color w:val="000000" w:themeColor="text1"/>
          <w:sz w:val="24"/>
          <w:szCs w:val="24"/>
        </w:rPr>
        <w:t xml:space="preserve"> United States</w:t>
      </w:r>
      <w:r w:rsidR="00944BCD">
        <w:rPr>
          <w:b w:val="0"/>
          <w:color w:val="000000" w:themeColor="text1"/>
          <w:sz w:val="24"/>
          <w:szCs w:val="24"/>
        </w:rPr>
        <w:t>, first</w:t>
      </w:r>
      <w:r w:rsidR="00FB3E22">
        <w:rPr>
          <w:b w:val="0"/>
          <w:color w:val="000000" w:themeColor="text1"/>
          <w:sz w:val="24"/>
          <w:szCs w:val="24"/>
        </w:rPr>
        <w:t xml:space="preserve"> </w:t>
      </w:r>
      <w:r w:rsidR="00F11716">
        <w:rPr>
          <w:b w:val="0"/>
          <w:color w:val="000000" w:themeColor="text1"/>
          <w:sz w:val="24"/>
          <w:szCs w:val="24"/>
        </w:rPr>
        <w:t xml:space="preserve">review the </w:t>
      </w:r>
      <w:hyperlink r:id="rId48" w:history="1">
        <w:r w:rsidR="00F11716" w:rsidRPr="00F11716">
          <w:rPr>
            <w:rStyle w:val="Hyperlink"/>
            <w:b w:val="0"/>
            <w:sz w:val="24"/>
            <w:szCs w:val="24"/>
          </w:rPr>
          <w:t>International Compilation of Research Standards</w:t>
        </w:r>
      </w:hyperlink>
      <w:r w:rsidR="00F11716">
        <w:rPr>
          <w:b w:val="0"/>
          <w:color w:val="000000" w:themeColor="text1"/>
          <w:sz w:val="24"/>
          <w:szCs w:val="24"/>
        </w:rPr>
        <w:t xml:space="preserve"> for </w:t>
      </w:r>
      <w:r w:rsidR="0009644C">
        <w:rPr>
          <w:b w:val="0"/>
          <w:color w:val="000000" w:themeColor="text1"/>
          <w:sz w:val="24"/>
          <w:szCs w:val="24"/>
        </w:rPr>
        <w:t>the country where the participants reside</w:t>
      </w:r>
      <w:r w:rsidR="00F11716">
        <w:rPr>
          <w:b w:val="0"/>
          <w:color w:val="000000" w:themeColor="text1"/>
          <w:sz w:val="24"/>
          <w:szCs w:val="24"/>
        </w:rPr>
        <w:t xml:space="preserve">. </w:t>
      </w:r>
      <w:r w:rsidR="00716172">
        <w:rPr>
          <w:b w:val="0"/>
          <w:color w:val="000000" w:themeColor="text1"/>
          <w:sz w:val="24"/>
          <w:szCs w:val="24"/>
        </w:rPr>
        <w:t xml:space="preserve">This is section should specifically be filled out if you are intentionally and specifically recruiting participants in another country. </w:t>
      </w:r>
      <w:r w:rsidR="00F11716">
        <w:rPr>
          <w:b w:val="0"/>
          <w:color w:val="000000" w:themeColor="text1"/>
          <w:sz w:val="24"/>
          <w:szCs w:val="24"/>
        </w:rPr>
        <w:t xml:space="preserve">The IRB will review all participant facing documentation </w:t>
      </w:r>
      <w:r w:rsidR="00F11716" w:rsidRPr="004D3B4E">
        <w:rPr>
          <w:b w:val="0"/>
          <w:i/>
          <w:iCs/>
          <w:color w:val="000000" w:themeColor="text1"/>
          <w:sz w:val="24"/>
          <w:szCs w:val="24"/>
        </w:rPr>
        <w:t>prior</w:t>
      </w:r>
      <w:r w:rsidR="00F11716">
        <w:rPr>
          <w:b w:val="0"/>
          <w:color w:val="000000" w:themeColor="text1"/>
          <w:sz w:val="24"/>
          <w:szCs w:val="24"/>
        </w:rPr>
        <w:t xml:space="preserve"> to approval and translation. The IRB will request translated documents </w:t>
      </w:r>
      <w:r w:rsidR="00F11716" w:rsidRPr="004D3B4E">
        <w:rPr>
          <w:b w:val="0"/>
          <w:i/>
          <w:iCs/>
          <w:color w:val="000000" w:themeColor="text1"/>
          <w:sz w:val="24"/>
          <w:szCs w:val="24"/>
        </w:rPr>
        <w:t>after approval</w:t>
      </w:r>
      <w:r w:rsidR="00F11716">
        <w:rPr>
          <w:b w:val="0"/>
          <w:color w:val="000000" w:themeColor="text1"/>
          <w:sz w:val="24"/>
          <w:szCs w:val="24"/>
        </w:rPr>
        <w:t xml:space="preserve"> of the English language versions.</w:t>
      </w:r>
    </w:p>
    <w:p w14:paraId="25702CC8" w14:textId="77777777" w:rsidR="00677E0F" w:rsidRPr="00677E0F" w:rsidRDefault="00677E0F" w:rsidP="00677E0F"/>
    <w:p w14:paraId="39490574" w14:textId="2E44CE05" w:rsidR="00537112" w:rsidRDefault="00C846D9" w:rsidP="00C846D9">
      <w:pPr>
        <w:pStyle w:val="Heading3"/>
      </w:pPr>
      <w:r>
        <w:t>2</w:t>
      </w:r>
      <w:r w:rsidR="00DF036E">
        <w:t>9</w:t>
      </w:r>
      <w:r>
        <w:t xml:space="preserve">) </w:t>
      </w:r>
      <w:r w:rsidR="004D3B4E">
        <w:t>Will you be in a</w:t>
      </w:r>
      <w:r w:rsidR="00F91D0C" w:rsidRPr="004D3B4E">
        <w:t xml:space="preserve"> country </w:t>
      </w:r>
      <w:r w:rsidR="004D3B4E">
        <w:t xml:space="preserve">governed </w:t>
      </w:r>
      <w:r w:rsidR="00F035A0">
        <w:t>by privacy law, policy, or</w:t>
      </w:r>
      <w:r w:rsidR="004D3B4E">
        <w:t xml:space="preserve"> regulations?</w:t>
      </w:r>
      <w:r w:rsidR="00F91D0C" w:rsidRPr="004D3B4E">
        <w:t xml:space="preserve"> </w:t>
      </w:r>
      <w:r w:rsidR="004D3B4E">
        <w:t xml:space="preserve"> If yes, how will you address the regulations? </w:t>
      </w:r>
    </w:p>
    <w:p w14:paraId="389C6C68" w14:textId="77777777" w:rsidR="00C846D9" w:rsidRDefault="00C846D9" w:rsidP="00C846D9"/>
    <w:p w14:paraId="5A0A8ABE" w14:textId="5EC3BD39" w:rsidR="00C846D9" w:rsidRPr="00C846D9" w:rsidRDefault="00A41073" w:rsidP="00C846D9">
      <w:r>
        <w:t xml:space="preserve">Both researchers are country experts, and will abide by all the </w:t>
      </w:r>
      <w:proofErr w:type="spellStart"/>
      <w:r>
        <w:t>ruls</w:t>
      </w:r>
      <w:proofErr w:type="spellEnd"/>
      <w:r>
        <w:t xml:space="preserve"> and regulations</w:t>
      </w:r>
    </w:p>
    <w:p w14:paraId="32A82D04" w14:textId="36ED72BB" w:rsidR="00F11716" w:rsidRDefault="00DF036E" w:rsidP="00C846D9">
      <w:pPr>
        <w:pStyle w:val="Heading3"/>
      </w:pPr>
      <w:r>
        <w:t>30</w:t>
      </w:r>
      <w:r w:rsidR="00C846D9">
        <w:t xml:space="preserve">) </w:t>
      </w:r>
      <w:r w:rsidR="004D3B4E">
        <w:t>After reviewing the International Compilations of Research Standards, w</w:t>
      </w:r>
      <w:r w:rsidR="00F11716" w:rsidRPr="004D3B4E">
        <w:t>hat regulations are applicable to the country where the research will take place</w:t>
      </w:r>
      <w:r w:rsidR="004D3B4E">
        <w:t>?</w:t>
      </w:r>
    </w:p>
    <w:p w14:paraId="2D4F3DA7" w14:textId="77777777" w:rsidR="00C846D9" w:rsidRDefault="00C846D9" w:rsidP="00C846D9"/>
    <w:p w14:paraId="6A432EE5" w14:textId="679E8511" w:rsidR="00C846D9" w:rsidRPr="00C846D9" w:rsidRDefault="00111175" w:rsidP="00C846D9">
      <w:commentRangeStart w:id="67"/>
      <w:r>
        <w:t>This is not a clinical study, so not applicable</w:t>
      </w:r>
      <w:commentRangeEnd w:id="67"/>
      <w:r w:rsidR="001D528A">
        <w:rPr>
          <w:rStyle w:val="CommentReference"/>
          <w:rFonts w:ascii="Calibri" w:eastAsia="Calibri" w:hAnsi="Calibri" w:cs="Calibri"/>
        </w:rPr>
        <w:commentReference w:id="67"/>
      </w:r>
    </w:p>
    <w:p w14:paraId="349C3F13" w14:textId="036B9CFD" w:rsidR="004D3B4E" w:rsidRDefault="00C846D9" w:rsidP="00C846D9">
      <w:pPr>
        <w:pStyle w:val="Heading3"/>
      </w:pPr>
      <w:r>
        <w:t>3</w:t>
      </w:r>
      <w:r w:rsidR="00DF036E">
        <w:t>1</w:t>
      </w:r>
      <w:r>
        <w:t xml:space="preserve">) </w:t>
      </w:r>
      <w:r w:rsidR="004D3B4E">
        <w:t>How will you address the regulations?</w:t>
      </w:r>
    </w:p>
    <w:p w14:paraId="2D03B62B" w14:textId="77777777" w:rsidR="00C846D9" w:rsidRDefault="00C846D9" w:rsidP="00C846D9"/>
    <w:p w14:paraId="6726A298" w14:textId="77777777" w:rsidR="00111175" w:rsidRPr="00C846D9" w:rsidRDefault="00111175" w:rsidP="00111175">
      <w:r>
        <w:t>This is not a clinical study, so not applicable</w:t>
      </w:r>
    </w:p>
    <w:p w14:paraId="0E0EB6BC" w14:textId="77777777" w:rsidR="00C846D9" w:rsidRPr="00C846D9" w:rsidRDefault="00C846D9" w:rsidP="00C846D9"/>
    <w:p w14:paraId="68E91A48" w14:textId="04E6731B" w:rsidR="004D3B4E" w:rsidRDefault="00C846D9" w:rsidP="00C846D9">
      <w:pPr>
        <w:pStyle w:val="Heading3"/>
        <w:rPr>
          <w:rFonts w:asciiTheme="minorHAnsi" w:hAnsiTheme="minorHAnsi" w:cstheme="minorHAnsi"/>
        </w:rPr>
      </w:pPr>
      <w:r>
        <w:t>3</w:t>
      </w:r>
      <w:r w:rsidR="00DF036E">
        <w:t>2</w:t>
      </w:r>
      <w:r>
        <w:t xml:space="preserve">) </w:t>
      </w:r>
      <w:r w:rsidR="00F91D0C" w:rsidRPr="004D3B4E">
        <w:t>How</w:t>
      </w:r>
      <w:r w:rsidR="00537112" w:rsidRPr="004D3B4E">
        <w:t xml:space="preserve"> </w:t>
      </w:r>
      <w:r w:rsidR="004D3B4E">
        <w:t xml:space="preserve">will </w:t>
      </w:r>
      <w:r w:rsidR="00537112" w:rsidRPr="004D3B4E">
        <w:t>culturally appropriate access</w:t>
      </w:r>
      <w:r w:rsidR="004D3B4E">
        <w:t>/permissions</w:t>
      </w:r>
      <w:r w:rsidR="00537112" w:rsidRPr="004D3B4E">
        <w:t xml:space="preserve"> to the community will be obtained</w:t>
      </w:r>
      <w:r w:rsidR="00F91D0C" w:rsidRPr="004D3B4E">
        <w:t>?</w:t>
      </w:r>
      <w:r w:rsidR="004D3B4E" w:rsidRPr="004D3B4E">
        <w:rPr>
          <w:rFonts w:asciiTheme="minorHAnsi" w:hAnsiTheme="minorHAnsi" w:cstheme="minorHAnsi"/>
        </w:rPr>
        <w:t xml:space="preserve"> </w:t>
      </w:r>
    </w:p>
    <w:p w14:paraId="2ADBA473" w14:textId="77777777" w:rsidR="00C846D9" w:rsidRDefault="00C846D9" w:rsidP="00C846D9"/>
    <w:p w14:paraId="5038974E" w14:textId="77777777" w:rsidR="00111175" w:rsidRPr="00C846D9" w:rsidRDefault="00111175" w:rsidP="00111175">
      <w:r>
        <w:t>This is not a clinical study, so not applicable</w:t>
      </w:r>
    </w:p>
    <w:p w14:paraId="385EF9BE" w14:textId="77777777" w:rsidR="00C846D9" w:rsidRDefault="00C846D9" w:rsidP="00C846D9"/>
    <w:p w14:paraId="421C8275" w14:textId="77777777" w:rsidR="00C846D9" w:rsidRPr="00C846D9" w:rsidRDefault="00C846D9" w:rsidP="00C846D9"/>
    <w:p w14:paraId="4162FED2" w14:textId="376F5865" w:rsidR="00537112" w:rsidRDefault="00C846D9" w:rsidP="00C846D9">
      <w:pPr>
        <w:pStyle w:val="Heading3"/>
      </w:pPr>
      <w:r>
        <w:rPr>
          <w:rFonts w:asciiTheme="minorHAnsi" w:hAnsiTheme="minorHAnsi" w:cstheme="minorHAnsi"/>
        </w:rPr>
        <w:t>3</w:t>
      </w:r>
      <w:r w:rsidR="00DF036E">
        <w:rPr>
          <w:rFonts w:asciiTheme="minorHAnsi" w:hAnsiTheme="minorHAnsi" w:cstheme="minorHAnsi"/>
        </w:rPr>
        <w:t>3</w:t>
      </w:r>
      <w:r>
        <w:rPr>
          <w:rFonts w:asciiTheme="minorHAnsi" w:hAnsiTheme="minorHAnsi" w:cstheme="minorHAnsi"/>
        </w:rPr>
        <w:t xml:space="preserve">) </w:t>
      </w:r>
      <w:r w:rsidR="004D3B4E" w:rsidRPr="004D3B4E">
        <w:rPr>
          <w:rFonts w:asciiTheme="minorHAnsi" w:hAnsiTheme="minorHAnsi" w:cstheme="minorHAnsi"/>
        </w:rPr>
        <w:t xml:space="preserve">Describe </w:t>
      </w:r>
      <w:r w:rsidR="005052E5">
        <w:rPr>
          <w:rFonts w:asciiTheme="minorHAnsi" w:hAnsiTheme="minorHAnsi" w:cstheme="minorHAnsi"/>
        </w:rPr>
        <w:t>how</w:t>
      </w:r>
      <w:r w:rsidR="004D3B4E" w:rsidRPr="004D3B4E">
        <w:t xml:space="preserve"> cultural norms and/or laws differ between the host site and the United States.</w:t>
      </w:r>
    </w:p>
    <w:p w14:paraId="26116F5E" w14:textId="77777777" w:rsidR="00111175" w:rsidRPr="00C846D9" w:rsidRDefault="00111175" w:rsidP="00111175">
      <w:r>
        <w:t>This is not a clinical study, so not applicable</w:t>
      </w:r>
    </w:p>
    <w:p w14:paraId="14C6B173" w14:textId="77777777" w:rsidR="00C846D9" w:rsidRPr="00C846D9" w:rsidRDefault="00C846D9" w:rsidP="00C846D9"/>
    <w:p w14:paraId="56FB3237" w14:textId="7F5F8855" w:rsidR="004D3B4E" w:rsidRDefault="00C846D9" w:rsidP="00C846D9">
      <w:pPr>
        <w:pStyle w:val="Heading3"/>
      </w:pPr>
      <w:r>
        <w:t>3</w:t>
      </w:r>
      <w:r w:rsidR="00DF036E">
        <w:t>4</w:t>
      </w:r>
      <w:r>
        <w:t xml:space="preserve">) </w:t>
      </w:r>
      <w:r w:rsidR="004D3B4E">
        <w:t>What strategies will be used to mitigate</w:t>
      </w:r>
      <w:r w:rsidR="004D3B4E" w:rsidRPr="004D3B4E">
        <w:t xml:space="preserve"> cultural, political, or economic climate</w:t>
      </w:r>
      <w:r w:rsidR="004D3B4E">
        <w:t xml:space="preserve"> concerns</w:t>
      </w:r>
      <w:r w:rsidR="004D3B4E" w:rsidRPr="004D3B4E">
        <w:t xml:space="preserve"> that might increase risks for participants</w:t>
      </w:r>
      <w:r w:rsidR="004D3B4E">
        <w:t>?</w:t>
      </w:r>
    </w:p>
    <w:p w14:paraId="780CC50A" w14:textId="77777777" w:rsidR="00C846D9" w:rsidRDefault="00C846D9" w:rsidP="00C846D9"/>
    <w:p w14:paraId="05EA2F6F" w14:textId="77777777" w:rsidR="00111175" w:rsidRPr="00C846D9" w:rsidRDefault="00111175" w:rsidP="00111175">
      <w:r>
        <w:t>This is not a clinical study, so not applicable</w:t>
      </w:r>
    </w:p>
    <w:p w14:paraId="6B4D9F27" w14:textId="77777777" w:rsidR="00C846D9" w:rsidRPr="00C846D9" w:rsidRDefault="00C846D9" w:rsidP="00C846D9"/>
    <w:p w14:paraId="253716A4" w14:textId="4565F972" w:rsidR="00F91D0C" w:rsidRDefault="00C846D9" w:rsidP="00C846D9">
      <w:pPr>
        <w:pStyle w:val="Heading3"/>
      </w:pPr>
      <w:r>
        <w:t>3</w:t>
      </w:r>
      <w:r w:rsidR="00DF036E">
        <w:t>5</w:t>
      </w:r>
      <w:r>
        <w:t xml:space="preserve">) </w:t>
      </w:r>
      <w:r w:rsidR="00F91D0C" w:rsidRPr="004D3B4E">
        <w:t>Are the participants fluent in English? If not, please describe the process for consent</w:t>
      </w:r>
      <w:r w:rsidR="005632C1" w:rsidRPr="004D3B4E">
        <w:t>.</w:t>
      </w:r>
    </w:p>
    <w:p w14:paraId="3DF413D2" w14:textId="3FFA949A" w:rsidR="00C846D9" w:rsidRDefault="00111175" w:rsidP="00C846D9">
      <w:r>
        <w:t xml:space="preserve">Sometimes No. we plan to use Hindi </w:t>
      </w:r>
    </w:p>
    <w:p w14:paraId="6C19201A" w14:textId="77777777" w:rsidR="00C846D9" w:rsidRPr="00C846D9" w:rsidRDefault="00C846D9" w:rsidP="00C846D9"/>
    <w:p w14:paraId="0DD6834D" w14:textId="75586C22" w:rsidR="00537112" w:rsidRDefault="00C846D9" w:rsidP="00C846D9">
      <w:pPr>
        <w:pStyle w:val="Heading3"/>
      </w:pPr>
      <w:r>
        <w:t>3</w:t>
      </w:r>
      <w:r w:rsidR="00DF036E">
        <w:t>6</w:t>
      </w:r>
      <w:r>
        <w:t xml:space="preserve">) </w:t>
      </w:r>
      <w:r w:rsidR="005632C1" w:rsidRPr="004D3B4E">
        <w:t>Are you or your co-investigator(s) fluent in the same language as your participants?</w:t>
      </w:r>
    </w:p>
    <w:p w14:paraId="1226D6FB" w14:textId="77777777" w:rsidR="00C846D9" w:rsidRDefault="00C846D9" w:rsidP="00C846D9"/>
    <w:p w14:paraId="3BF201E3" w14:textId="6DB148BA" w:rsidR="00C846D9" w:rsidRPr="00C846D9" w:rsidRDefault="00111175" w:rsidP="00C846D9">
      <w:r>
        <w:t>yes</w:t>
      </w:r>
    </w:p>
    <w:p w14:paraId="6742F549" w14:textId="1D0EED1D" w:rsidR="007F42C8" w:rsidRDefault="00C846D9" w:rsidP="00C846D9">
      <w:pPr>
        <w:pStyle w:val="Heading3"/>
      </w:pPr>
      <w:r>
        <w:t>3</w:t>
      </w:r>
      <w:r w:rsidR="00DF036E">
        <w:t>7</w:t>
      </w:r>
      <w:r>
        <w:t xml:space="preserve">) </w:t>
      </w:r>
      <w:r w:rsidR="007F42C8">
        <w:t>What is the experience of the PI and/or study team with the proposed participants?</w:t>
      </w:r>
    </w:p>
    <w:p w14:paraId="44F582FC" w14:textId="2DEB9644" w:rsidR="00111175" w:rsidRPr="00C846D9" w:rsidRDefault="00111175" w:rsidP="00111175">
      <w:r>
        <w:t xml:space="preserve">Both researchers are country </w:t>
      </w:r>
      <w:proofErr w:type="gramStart"/>
      <w:r>
        <w:t>experts, and</w:t>
      </w:r>
      <w:proofErr w:type="gramEnd"/>
      <w:r>
        <w:t xml:space="preserve"> studied this topic extensively over the last decade. </w:t>
      </w:r>
    </w:p>
    <w:p w14:paraId="0E3033E2" w14:textId="77777777" w:rsidR="00C846D9" w:rsidRDefault="00C846D9" w:rsidP="00C846D9"/>
    <w:p w14:paraId="700B2450" w14:textId="77777777" w:rsidR="00C846D9" w:rsidRPr="00C846D9" w:rsidRDefault="00C846D9" w:rsidP="00C846D9"/>
    <w:p w14:paraId="06CA5E2F" w14:textId="224D0387" w:rsidR="00537112" w:rsidRDefault="00C846D9" w:rsidP="00C846D9">
      <w:pPr>
        <w:pStyle w:val="Heading3"/>
      </w:pPr>
      <w:r>
        <w:t>3</w:t>
      </w:r>
      <w:r w:rsidR="00DF036E">
        <w:t>8</w:t>
      </w:r>
      <w:r>
        <w:t xml:space="preserve">) </w:t>
      </w:r>
      <w:r w:rsidR="004D3B4E">
        <w:t>Will</w:t>
      </w:r>
      <w:r w:rsidR="00537112" w:rsidRPr="004D3B4E">
        <w:t xml:space="preserve"> local participant advocate will be available for participants</w:t>
      </w:r>
      <w:r w:rsidR="004D3B4E">
        <w:t>? If yes, what is their specific role?</w:t>
      </w:r>
    </w:p>
    <w:p w14:paraId="2D9C5A36" w14:textId="77777777" w:rsidR="00C846D9" w:rsidRPr="00C846D9" w:rsidRDefault="00C846D9" w:rsidP="00C846D9"/>
    <w:p w14:paraId="6F04A43F" w14:textId="3F5AA038" w:rsidR="00537112" w:rsidRPr="00537112" w:rsidRDefault="00111175" w:rsidP="00537112">
      <w:pPr>
        <w:pStyle w:val="ListParagraph"/>
        <w:pBdr>
          <w:top w:val="nil"/>
          <w:left w:val="nil"/>
          <w:bottom w:val="nil"/>
          <w:right w:val="nil"/>
          <w:between w:val="nil"/>
        </w:pBdr>
        <w:ind w:left="1620"/>
        <w:rPr>
          <w:color w:val="4472C4" w:themeColor="accent1"/>
        </w:rPr>
      </w:pPr>
      <w:r>
        <w:rPr>
          <w:color w:val="4472C4" w:themeColor="accent1"/>
        </w:rPr>
        <w:t>No</w:t>
      </w:r>
    </w:p>
    <w:p w14:paraId="0D01A36C" w14:textId="77777777" w:rsidR="0012312F" w:rsidRDefault="0012312F" w:rsidP="00333DAA">
      <w:pPr>
        <w:pBdr>
          <w:top w:val="nil"/>
          <w:left w:val="nil"/>
          <w:bottom w:val="nil"/>
          <w:right w:val="nil"/>
          <w:between w:val="nil"/>
        </w:pBdr>
        <w:ind w:left="2070"/>
        <w:rPr>
          <w:color w:val="FF0000"/>
        </w:rPr>
      </w:pPr>
    </w:p>
    <w:p w14:paraId="54438086" w14:textId="2D20671A" w:rsidR="000536E6" w:rsidRDefault="000536E6" w:rsidP="000536E6">
      <w:pPr>
        <w:rPr>
          <w:rFonts w:ascii="Calibri" w:hAnsi="Calibri" w:cs="Calibri"/>
          <w:i/>
          <w:iCs/>
        </w:rPr>
      </w:pPr>
      <w:r w:rsidRPr="000536E6">
        <w:rPr>
          <w:rFonts w:ascii="Calibri" w:hAnsi="Calibri" w:cs="Calibri"/>
          <w:i/>
          <w:iCs/>
        </w:rPr>
        <w:t xml:space="preserve">Please note that if the researcher/investigators are on-the-ground, conducting research in countries outside of the US, even if they are </w:t>
      </w:r>
      <w:r w:rsidR="008467F7">
        <w:rPr>
          <w:rFonts w:ascii="Calibri" w:hAnsi="Calibri" w:cs="Calibri"/>
          <w:i/>
          <w:iCs/>
        </w:rPr>
        <w:t>residents of that country,</w:t>
      </w:r>
      <w:r w:rsidRPr="000536E6">
        <w:rPr>
          <w:rFonts w:ascii="Calibri" w:hAnsi="Calibri" w:cs="Calibri"/>
          <w:i/>
          <w:iCs/>
        </w:rPr>
        <w:t xml:space="preserve"> </w:t>
      </w:r>
      <w:r w:rsidR="00A03570" w:rsidRPr="000536E6">
        <w:rPr>
          <w:rFonts w:ascii="Calibri" w:hAnsi="Calibri" w:cs="Calibri"/>
          <w:i/>
          <w:iCs/>
        </w:rPr>
        <w:t>all</w:t>
      </w:r>
      <w:r w:rsidRPr="000536E6">
        <w:rPr>
          <w:rFonts w:ascii="Calibri" w:hAnsi="Calibri" w:cs="Calibri"/>
          <w:i/>
          <w:iCs/>
        </w:rPr>
        <w:t xml:space="preserve"> the above questions must be addressed</w:t>
      </w:r>
      <w:r w:rsidR="00A03570">
        <w:rPr>
          <w:rFonts w:ascii="Calibri" w:hAnsi="Calibri" w:cs="Calibri"/>
          <w:i/>
          <w:iCs/>
        </w:rPr>
        <w:t>. In addition,</w:t>
      </w:r>
      <w:r w:rsidRPr="000536E6">
        <w:rPr>
          <w:rFonts w:ascii="Calibri" w:hAnsi="Calibri" w:cs="Calibri"/>
          <w:i/>
          <w:iCs/>
        </w:rPr>
        <w:t xml:space="preserve"> directives followed as per the International Compilation of Research Standard</w:t>
      </w:r>
      <w:r w:rsidR="00293AFD">
        <w:rPr>
          <w:rFonts w:ascii="Calibri" w:hAnsi="Calibri" w:cs="Calibri"/>
          <w:i/>
          <w:iCs/>
        </w:rPr>
        <w:t>s must be addressed.</w:t>
      </w:r>
    </w:p>
    <w:p w14:paraId="518DE924" w14:textId="77777777" w:rsidR="001005E9" w:rsidRDefault="001005E9" w:rsidP="000536E6">
      <w:pPr>
        <w:rPr>
          <w:rFonts w:ascii="Calibri" w:hAnsi="Calibri" w:cs="Calibri"/>
          <w:i/>
          <w:iCs/>
        </w:rPr>
      </w:pPr>
    </w:p>
    <w:p w14:paraId="49366E66" w14:textId="4EC02B05" w:rsidR="001005E9" w:rsidRPr="000536E6" w:rsidRDefault="001005E9" w:rsidP="000536E6">
      <w:pPr>
        <w:rPr>
          <w:rFonts w:ascii="Calibri" w:hAnsi="Calibri" w:cs="Calibri"/>
          <w:i/>
          <w:iCs/>
        </w:rPr>
      </w:pPr>
      <w:r>
        <w:rPr>
          <w:rFonts w:ascii="Calibri" w:hAnsi="Calibri" w:cs="Calibri"/>
          <w:i/>
          <w:iCs/>
        </w:rPr>
        <w:lastRenderedPageBreak/>
        <w:t xml:space="preserve">If you will be collecting any data in the European Union </w:t>
      </w:r>
      <w:r w:rsidR="00CB6AAA">
        <w:rPr>
          <w:rFonts w:ascii="Calibri" w:hAnsi="Calibri" w:cs="Calibri"/>
          <w:i/>
          <w:iCs/>
        </w:rPr>
        <w:t>regardless if you are engaging in research activities or a participant is that country please review the</w:t>
      </w:r>
      <w:hyperlink r:id="rId49" w:history="1">
        <w:r w:rsidR="00CB6AAA" w:rsidRPr="00CB6AAA">
          <w:rPr>
            <w:rStyle w:val="Hyperlink"/>
            <w:rFonts w:ascii="Calibri" w:hAnsi="Calibri" w:cs="Calibri"/>
            <w:i/>
            <w:iCs/>
          </w:rPr>
          <w:t xml:space="preserve"> </w:t>
        </w:r>
        <w:r w:rsidRPr="00CB6AAA">
          <w:rPr>
            <w:rStyle w:val="Hyperlink"/>
            <w:rFonts w:ascii="Calibri" w:hAnsi="Calibri" w:cs="Calibri"/>
            <w:i/>
            <w:iCs/>
          </w:rPr>
          <w:t>Consent to Collect and Process Personal Data from the European Union</w:t>
        </w:r>
      </w:hyperlink>
      <w:r w:rsidR="00CB6AAA">
        <w:rPr>
          <w:rFonts w:ascii="Calibri" w:hAnsi="Calibri" w:cs="Calibri"/>
          <w:i/>
          <w:iCs/>
        </w:rPr>
        <w:t xml:space="preserve"> (other IRB forms and templates)</w:t>
      </w:r>
      <w:r w:rsidR="00CB6AAA" w:rsidRPr="00CB6AAA">
        <w:rPr>
          <w:rFonts w:ascii="Calibri" w:hAnsi="Calibri" w:cs="Calibri"/>
          <w:i/>
          <w:iCs/>
        </w:rPr>
        <w:t>, and</w:t>
      </w:r>
      <w:r w:rsidR="00CB6AAA">
        <w:rPr>
          <w:rFonts w:ascii="Calibri" w:hAnsi="Calibri" w:cs="Calibri"/>
          <w:i/>
          <w:iCs/>
        </w:rPr>
        <w:t xml:space="preserve"> if applicable attach the</w:t>
      </w:r>
      <w:r>
        <w:rPr>
          <w:rFonts w:ascii="Calibri" w:hAnsi="Calibri" w:cs="Calibri"/>
          <w:i/>
          <w:iCs/>
        </w:rPr>
        <w:t xml:space="preserve"> form to </w:t>
      </w:r>
      <w:proofErr w:type="spellStart"/>
      <w:r>
        <w:rPr>
          <w:rFonts w:ascii="Calibri" w:hAnsi="Calibri" w:cs="Calibri"/>
          <w:i/>
          <w:iCs/>
        </w:rPr>
        <w:t>iStar</w:t>
      </w:r>
      <w:proofErr w:type="spellEnd"/>
      <w:r>
        <w:rPr>
          <w:rFonts w:ascii="Calibri" w:hAnsi="Calibri" w:cs="Calibri"/>
          <w:i/>
          <w:iCs/>
        </w:rPr>
        <w:t xml:space="preserve"> section 40.</w:t>
      </w:r>
    </w:p>
    <w:p w14:paraId="00000046" w14:textId="3B62F204" w:rsidR="00F97E2B" w:rsidRPr="003871C3" w:rsidRDefault="00F97E2B" w:rsidP="005052E5">
      <w:pPr>
        <w:pStyle w:val="ListParagraph"/>
        <w:ind w:left="1080"/>
        <w:rPr>
          <w:color w:val="4472C4" w:themeColor="accent1"/>
        </w:rPr>
      </w:pPr>
      <w:bookmarkStart w:id="68" w:name="_TIPS:"/>
      <w:bookmarkEnd w:id="68"/>
    </w:p>
    <w:sectPr w:rsidR="00F97E2B" w:rsidRPr="003871C3" w:rsidSect="002636F6">
      <w:type w:val="continuous"/>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net Morris" w:date="2024-06-13T17:18:00Z" w:initials="JM">
    <w:p w14:paraId="1E0DBE1F" w14:textId="77777777" w:rsidR="00332223" w:rsidRDefault="00332223" w:rsidP="00332223">
      <w:pPr>
        <w:pStyle w:val="CommentText"/>
      </w:pPr>
      <w:r>
        <w:rPr>
          <w:rStyle w:val="CommentReference"/>
        </w:rPr>
        <w:annotationRef/>
      </w:r>
      <w:r>
        <w:t>If this person is affiliated with an academic institution, does their institution have an IRB? Or, is this person working for a telemarketer/data collection company? What is their training in research and ethics? If they are not affiliated with a local institution, we can add them to iStar 2.1 as a volunteer but they will first need to create an  iStar account and complete USC’s CITI training. (They can affiliate with USC and do that for free.)</w:t>
      </w:r>
    </w:p>
  </w:comment>
  <w:comment w:id="23" w:author="Janet Morris" w:date="2024-06-13T17:20:00Z" w:initials="JM">
    <w:p w14:paraId="181E7074" w14:textId="77777777" w:rsidR="00332223" w:rsidRDefault="00332223" w:rsidP="00332223">
      <w:pPr>
        <w:pStyle w:val="CommentText"/>
      </w:pPr>
      <w:r>
        <w:rPr>
          <w:rStyle w:val="CommentReference"/>
        </w:rPr>
        <w:annotationRef/>
      </w:r>
      <w:r>
        <w:t xml:space="preserve">This indicates prospective data collection, interventions.  Please check the first box in 9.1 and then mark either surveys or interviews (whichever you prefer) in 9.2.  A new section will open for you to upload your questions. </w:t>
      </w:r>
    </w:p>
  </w:comment>
  <w:comment w:id="24" w:author="Janet Morris" w:date="2024-06-13T17:29:00Z" w:initials="JM">
    <w:p w14:paraId="36D159E2" w14:textId="77777777" w:rsidR="00B7279A" w:rsidRDefault="00B7279A" w:rsidP="00B7279A">
      <w:pPr>
        <w:pStyle w:val="CommentText"/>
      </w:pPr>
      <w:r>
        <w:rPr>
          <w:rStyle w:val="CommentReference"/>
        </w:rPr>
        <w:annotationRef/>
      </w:r>
      <w:r>
        <w:t>People are being asked questions and their responses will be analyzed, so you will need to submit the questions. It does not have to be exact if you expect an unstructured conversation, but we will need to see the general line of questioning. They will need to be uploaded in section 19 or 21, depending on which one opens (which is dependent upon what you check in 9.2)</w:t>
      </w:r>
    </w:p>
  </w:comment>
  <w:comment w:id="35" w:author="Janet Morris" w:date="2024-06-13T19:25:00Z" w:initials="JM">
    <w:p w14:paraId="1849110A" w14:textId="77777777" w:rsidR="001D528A" w:rsidRDefault="001D528A" w:rsidP="001D528A">
      <w:pPr>
        <w:pStyle w:val="CommentText"/>
      </w:pPr>
      <w:r>
        <w:rPr>
          <w:rStyle w:val="CommentReference"/>
        </w:rPr>
        <w:annotationRef/>
      </w:r>
      <w:r>
        <w:t>The secondary data from the website? Or the data obtained through the phone calls? We need to know about identifiers and this ties to the iStar application in 26.2, which is currently blank. See also section 26 of the protocol, below, that I have highlighted in green. It appears to contradict 24.</w:t>
      </w:r>
    </w:p>
  </w:comment>
  <w:comment w:id="36" w:author="Varun Karekurve-Ramachandra" w:date="2024-06-17T11:02:00Z" w:initials="KRV">
    <w:p w14:paraId="66A324D6" w14:textId="77777777" w:rsidR="00F9676D" w:rsidRDefault="00F9676D" w:rsidP="00F9676D">
      <w:r>
        <w:rPr>
          <w:rStyle w:val="CommentReference"/>
        </w:rPr>
        <w:annotationRef/>
      </w:r>
      <w:r>
        <w:rPr>
          <w:rFonts w:ascii="Calibri" w:eastAsia="Calibri" w:hAnsi="Calibri" w:cs="Calibri"/>
          <w:sz w:val="20"/>
          <w:szCs w:val="20"/>
        </w:rPr>
        <w:t>Phone numbers will be obtained through the website, and we will have collect individual information as mentioned in the survey script</w:t>
      </w:r>
    </w:p>
  </w:comment>
  <w:comment w:id="65" w:author="Janet Morris" w:date="2024-06-13T19:28:00Z" w:initials="JM">
    <w:p w14:paraId="78362D30" w14:textId="0D3A4A88" w:rsidR="001D528A" w:rsidRDefault="001D528A" w:rsidP="001D528A">
      <w:pPr>
        <w:pStyle w:val="CommentText"/>
      </w:pPr>
      <w:r>
        <w:rPr>
          <w:rStyle w:val="CommentReference"/>
        </w:rPr>
        <w:annotationRef/>
      </w:r>
      <w:r>
        <w:t>Isn’t this person also consenting people and collecting data? In inStar 45d.1.3, it states “Phone Survey Done by Field representative from Mumbai, India” and I assume that is Gaurav Sood. Please explain.</w:t>
      </w:r>
    </w:p>
  </w:comment>
  <w:comment w:id="67" w:author="Janet Morris" w:date="2024-06-13T19:33:00Z" w:initials="JM">
    <w:p w14:paraId="421B4583" w14:textId="77777777" w:rsidR="001D528A" w:rsidRDefault="001D528A" w:rsidP="001D528A">
      <w:pPr>
        <w:pStyle w:val="CommentText"/>
      </w:pPr>
      <w:r>
        <w:rPr>
          <w:rStyle w:val="CommentReference"/>
        </w:rPr>
        <w:annotationRef/>
      </w:r>
      <w:r>
        <w:t>Local regulations may not apply, but please justify that in more detail. You are collecting data from human subjects. How is that data protected and is it subject to the data protection laws or regulations of India?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DBE1F" w15:done="0"/>
  <w15:commentEx w15:paraId="181E7074" w15:done="0"/>
  <w15:commentEx w15:paraId="36D159E2" w15:done="0"/>
  <w15:commentEx w15:paraId="1849110A" w15:done="0"/>
  <w15:commentEx w15:paraId="66A324D6" w15:paraIdParent="1849110A" w15:done="0"/>
  <w15:commentEx w15:paraId="78362D30" w15:done="0"/>
  <w15:commentEx w15:paraId="421B4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09460A" w16cex:dateUtc="2024-06-14T00:18:00Z"/>
  <w16cex:commentExtensible w16cex:durableId="1902BBE5" w16cex:dateUtc="2024-06-14T00:20:00Z"/>
  <w16cex:commentExtensible w16cex:durableId="49EA3636" w16cex:dateUtc="2024-06-14T00:29:00Z"/>
  <w16cex:commentExtensible w16cex:durableId="3241DE7D" w16cex:dateUtc="2024-06-14T02:25:00Z"/>
  <w16cex:commentExtensible w16cex:durableId="6B11E7F2" w16cex:dateUtc="2024-06-17T18:02:00Z"/>
  <w16cex:commentExtensible w16cex:durableId="5F4AC48C" w16cex:dateUtc="2024-06-14T02:28:00Z"/>
  <w16cex:commentExtensible w16cex:durableId="25EBF417" w16cex:dateUtc="2024-06-14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DBE1F" w16cid:durableId="5D09460A"/>
  <w16cid:commentId w16cid:paraId="181E7074" w16cid:durableId="1902BBE5"/>
  <w16cid:commentId w16cid:paraId="36D159E2" w16cid:durableId="49EA3636"/>
  <w16cid:commentId w16cid:paraId="1849110A" w16cid:durableId="3241DE7D"/>
  <w16cid:commentId w16cid:paraId="66A324D6" w16cid:durableId="6B11E7F2"/>
  <w16cid:commentId w16cid:paraId="78362D30" w16cid:durableId="5F4AC48C"/>
  <w16cid:commentId w16cid:paraId="421B4583" w16cid:durableId="25EBF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EBF08" w14:textId="77777777" w:rsidR="005B2329" w:rsidRDefault="005B2329">
      <w:r>
        <w:separator/>
      </w:r>
    </w:p>
  </w:endnote>
  <w:endnote w:type="continuationSeparator" w:id="0">
    <w:p w14:paraId="6C272FC5" w14:textId="77777777" w:rsidR="005B2329" w:rsidRDefault="005B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241961"/>
      <w:docPartObj>
        <w:docPartGallery w:val="Page Numbers (Bottom of Page)"/>
        <w:docPartUnique/>
      </w:docPartObj>
    </w:sdtPr>
    <w:sdtContent>
      <w:p w14:paraId="2569B39E" w14:textId="5405B9FF" w:rsidR="00D039F9" w:rsidRDefault="00D039F9" w:rsidP="00CB45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B2CCDA" w14:textId="77777777" w:rsidR="00D039F9" w:rsidRDefault="00D039F9" w:rsidP="00D039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3170661"/>
      <w:docPartObj>
        <w:docPartGallery w:val="Page Numbers (Bottom of Page)"/>
        <w:docPartUnique/>
      </w:docPartObj>
    </w:sdtPr>
    <w:sdtContent>
      <w:p w14:paraId="72977735" w14:textId="31DF6A3A" w:rsidR="00D039F9" w:rsidRDefault="00D039F9" w:rsidP="00CB45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EADAE48" w14:textId="4C9E9FFC" w:rsidR="00E06485" w:rsidRDefault="00E06485" w:rsidP="00D039F9">
    <w:pPr>
      <w:pStyle w:val="Footer"/>
      <w:ind w:right="360"/>
    </w:pPr>
    <w:r>
      <w:t>Revised</w:t>
    </w:r>
    <w:r w:rsidR="00FB1429">
      <w:t xml:space="preserve"> </w:t>
    </w:r>
    <w:del w:id="3" w:author="Janet Morris" w:date="2024-06-13T17:21:00Z">
      <w:r w:rsidR="00CB67A6" w:rsidDel="00332223">
        <w:delText>5/30/2024</w:delText>
      </w:r>
    </w:del>
    <w:ins w:id="4" w:author="Janet Morris" w:date="2024-06-13T17:21:00Z">
      <w:r w:rsidR="00332223">
        <w:t>06-13-24</w:t>
      </w:r>
    </w:ins>
  </w:p>
  <w:p w14:paraId="3025711F" w14:textId="27806809" w:rsidR="003D04B5" w:rsidRDefault="003D04B5" w:rsidP="003D0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E782" w14:textId="77777777" w:rsidR="005B2329" w:rsidRDefault="005B2329">
      <w:r>
        <w:separator/>
      </w:r>
    </w:p>
  </w:footnote>
  <w:footnote w:type="continuationSeparator" w:id="0">
    <w:p w14:paraId="46F47563" w14:textId="77777777" w:rsidR="005B2329" w:rsidRDefault="005B2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F97E2B" w:rsidRDefault="003E7A9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5E" w14:textId="77777777" w:rsidR="00F97E2B" w:rsidRDefault="00F97E2B">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24135" w14:textId="5E3C60F8" w:rsidR="00CB16AB" w:rsidRDefault="00CB16AB">
    <w:pPr>
      <w:pStyle w:val="Header"/>
    </w:pPr>
    <w:r>
      <w:t xml:space="preserve">University of Southern California Social Behavioral </w:t>
    </w:r>
    <w:r w:rsidR="003F1495">
      <w:t>and/or Secondary Data Analysis Protocol Template</w:t>
    </w:r>
  </w:p>
  <w:p w14:paraId="00000060" w14:textId="77777777" w:rsidR="00F97E2B" w:rsidRDefault="00F97E2B">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398066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215484"/>
    <w:multiLevelType w:val="hybridMultilevel"/>
    <w:tmpl w:val="02AA8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669A"/>
    <w:multiLevelType w:val="hybridMultilevel"/>
    <w:tmpl w:val="C344B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46D97"/>
    <w:multiLevelType w:val="multilevel"/>
    <w:tmpl w:val="FC1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2650"/>
    <w:multiLevelType w:val="multilevel"/>
    <w:tmpl w:val="8F60F81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070" w:hanging="360"/>
      </w:pPr>
    </w:lvl>
    <w:lvl w:ilvl="3">
      <w:start w:val="1"/>
      <w:numFmt w:val="upperLetter"/>
      <w:lvlText w:val="%4."/>
      <w:lvlJc w:val="left"/>
      <w:pPr>
        <w:ind w:left="2880" w:hanging="360"/>
      </w:pPr>
      <w:rPr>
        <w:color w:val="4472C4" w:themeColor="accent1"/>
      </w:rPr>
    </w:lvl>
    <w:lvl w:ilvl="4">
      <w:start w:val="1"/>
      <w:numFmt w:val="bullet"/>
      <w:lvlText w:val="o"/>
      <w:lvlJc w:val="left"/>
      <w:pPr>
        <w:ind w:left="3600" w:hanging="360"/>
      </w:pPr>
      <w:rPr>
        <w:rFonts w:ascii="Courier New" w:eastAsia="Courier New" w:hAnsi="Courier New" w:cs="Courier New"/>
        <w:color w:val="4472C4" w:themeColor="accent1"/>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EF26DF"/>
    <w:multiLevelType w:val="hybridMultilevel"/>
    <w:tmpl w:val="FFE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3B76"/>
    <w:multiLevelType w:val="hybridMultilevel"/>
    <w:tmpl w:val="74844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34A3B"/>
    <w:multiLevelType w:val="hybridMultilevel"/>
    <w:tmpl w:val="236C6EEE"/>
    <w:lvl w:ilvl="0" w:tplc="74C049BC">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F4701"/>
    <w:multiLevelType w:val="hybridMultilevel"/>
    <w:tmpl w:val="7964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64496"/>
    <w:multiLevelType w:val="hybridMultilevel"/>
    <w:tmpl w:val="E620F006"/>
    <w:lvl w:ilvl="0" w:tplc="699AA13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F11B8"/>
    <w:multiLevelType w:val="hybridMultilevel"/>
    <w:tmpl w:val="51582D4C"/>
    <w:lvl w:ilvl="0" w:tplc="96DE5D5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0C1FA2"/>
    <w:multiLevelType w:val="hybridMultilevel"/>
    <w:tmpl w:val="7F30C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A5FCA"/>
    <w:multiLevelType w:val="hybridMultilevel"/>
    <w:tmpl w:val="2BD4C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76698"/>
    <w:multiLevelType w:val="hybridMultilevel"/>
    <w:tmpl w:val="1E68C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6266E"/>
    <w:multiLevelType w:val="hybridMultilevel"/>
    <w:tmpl w:val="78549844"/>
    <w:lvl w:ilvl="0" w:tplc="0409000F">
      <w:start w:val="1"/>
      <w:numFmt w:val="decimal"/>
      <w:lvlText w:val="%1."/>
      <w:lvlJc w:val="left"/>
      <w:pPr>
        <w:ind w:left="72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4F73E7"/>
    <w:multiLevelType w:val="hybridMultilevel"/>
    <w:tmpl w:val="F63E3B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96B4BFB"/>
    <w:multiLevelType w:val="hybridMultilevel"/>
    <w:tmpl w:val="5FF8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A41A2"/>
    <w:multiLevelType w:val="hybridMultilevel"/>
    <w:tmpl w:val="FDAA2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01BE4"/>
    <w:multiLevelType w:val="hybridMultilevel"/>
    <w:tmpl w:val="3FF02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F2E14"/>
    <w:multiLevelType w:val="hybridMultilevel"/>
    <w:tmpl w:val="E42E36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670F44"/>
    <w:multiLevelType w:val="hybridMultilevel"/>
    <w:tmpl w:val="C152F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B3071"/>
    <w:multiLevelType w:val="hybridMultilevel"/>
    <w:tmpl w:val="5AEECA10"/>
    <w:lvl w:ilvl="0" w:tplc="293C67EC">
      <w:start w:val="1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A91B46"/>
    <w:multiLevelType w:val="multilevel"/>
    <w:tmpl w:val="FA6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E5DE9"/>
    <w:multiLevelType w:val="hybridMultilevel"/>
    <w:tmpl w:val="12022EA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90700"/>
    <w:multiLevelType w:val="hybridMultilevel"/>
    <w:tmpl w:val="6FA8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637716">
    <w:abstractNumId w:val="20"/>
  </w:num>
  <w:num w:numId="2" w16cid:durableId="1929148301">
    <w:abstractNumId w:val="4"/>
  </w:num>
  <w:num w:numId="3" w16cid:durableId="1348404476">
    <w:abstractNumId w:val="11"/>
  </w:num>
  <w:num w:numId="4" w16cid:durableId="995956868">
    <w:abstractNumId w:val="18"/>
  </w:num>
  <w:num w:numId="5" w16cid:durableId="1039816116">
    <w:abstractNumId w:val="19"/>
  </w:num>
  <w:num w:numId="6" w16cid:durableId="856965665">
    <w:abstractNumId w:val="24"/>
  </w:num>
  <w:num w:numId="7" w16cid:durableId="936792901">
    <w:abstractNumId w:val="16"/>
  </w:num>
  <w:num w:numId="8" w16cid:durableId="447899035">
    <w:abstractNumId w:val="1"/>
  </w:num>
  <w:num w:numId="9" w16cid:durableId="2139953368">
    <w:abstractNumId w:val="6"/>
  </w:num>
  <w:num w:numId="10" w16cid:durableId="1284073880">
    <w:abstractNumId w:val="14"/>
  </w:num>
  <w:num w:numId="11" w16cid:durableId="1207059415">
    <w:abstractNumId w:val="15"/>
  </w:num>
  <w:num w:numId="12" w16cid:durableId="226888678">
    <w:abstractNumId w:val="5"/>
  </w:num>
  <w:num w:numId="13" w16cid:durableId="245578259">
    <w:abstractNumId w:val="0"/>
  </w:num>
  <w:num w:numId="14" w16cid:durableId="1206677855">
    <w:abstractNumId w:val="3"/>
  </w:num>
  <w:num w:numId="15" w16cid:durableId="2110588447">
    <w:abstractNumId w:val="22"/>
  </w:num>
  <w:num w:numId="16" w16cid:durableId="1312442827">
    <w:abstractNumId w:val="8"/>
  </w:num>
  <w:num w:numId="17" w16cid:durableId="1205874290">
    <w:abstractNumId w:val="17"/>
  </w:num>
  <w:num w:numId="18" w16cid:durableId="620116840">
    <w:abstractNumId w:val="7"/>
  </w:num>
  <w:num w:numId="19" w16cid:durableId="1899854576">
    <w:abstractNumId w:val="12"/>
  </w:num>
  <w:num w:numId="20" w16cid:durableId="1875845481">
    <w:abstractNumId w:val="13"/>
  </w:num>
  <w:num w:numId="21" w16cid:durableId="726998871">
    <w:abstractNumId w:val="23"/>
  </w:num>
  <w:num w:numId="22" w16cid:durableId="776099926">
    <w:abstractNumId w:val="9"/>
  </w:num>
  <w:num w:numId="23" w16cid:durableId="1338534437">
    <w:abstractNumId w:val="10"/>
  </w:num>
  <w:num w:numId="24" w16cid:durableId="1240024245">
    <w:abstractNumId w:val="21"/>
  </w:num>
  <w:num w:numId="25" w16cid:durableId="1768116298">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Morris">
    <w15:presenceInfo w15:providerId="AD" w15:userId="S::janetmor@usc.edu::a265e397-fe8c-426a-b228-362f2a7157c5"/>
  </w15:person>
  <w15:person w15:author="Varun Karekurve-Ramachandra">
    <w15:presenceInfo w15:providerId="AD" w15:userId="S::karekurv@usc.edu::8d0f3c90-46d1-4f08-b437-9e81060fe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2B"/>
    <w:rsid w:val="0001302C"/>
    <w:rsid w:val="00016229"/>
    <w:rsid w:val="00017473"/>
    <w:rsid w:val="0001748C"/>
    <w:rsid w:val="000253F1"/>
    <w:rsid w:val="000279CF"/>
    <w:rsid w:val="00032EC5"/>
    <w:rsid w:val="0003470B"/>
    <w:rsid w:val="00034DF6"/>
    <w:rsid w:val="0003529E"/>
    <w:rsid w:val="0003556E"/>
    <w:rsid w:val="00045CF9"/>
    <w:rsid w:val="0004648D"/>
    <w:rsid w:val="00047035"/>
    <w:rsid w:val="0005201E"/>
    <w:rsid w:val="000536E6"/>
    <w:rsid w:val="000618B4"/>
    <w:rsid w:val="000649F8"/>
    <w:rsid w:val="0006518F"/>
    <w:rsid w:val="00066F63"/>
    <w:rsid w:val="00067BFF"/>
    <w:rsid w:val="00073EF5"/>
    <w:rsid w:val="0007412C"/>
    <w:rsid w:val="000757E2"/>
    <w:rsid w:val="000858DF"/>
    <w:rsid w:val="0009644C"/>
    <w:rsid w:val="00097271"/>
    <w:rsid w:val="000A0976"/>
    <w:rsid w:val="000A1965"/>
    <w:rsid w:val="000A4214"/>
    <w:rsid w:val="000A5FAC"/>
    <w:rsid w:val="000A7FA0"/>
    <w:rsid w:val="000B27F1"/>
    <w:rsid w:val="000C0CEC"/>
    <w:rsid w:val="000E3517"/>
    <w:rsid w:val="000E5EF6"/>
    <w:rsid w:val="000F08CF"/>
    <w:rsid w:val="000F1013"/>
    <w:rsid w:val="000F19F5"/>
    <w:rsid w:val="000F3F2A"/>
    <w:rsid w:val="001005E9"/>
    <w:rsid w:val="001069CC"/>
    <w:rsid w:val="0010749C"/>
    <w:rsid w:val="00111175"/>
    <w:rsid w:val="001144F0"/>
    <w:rsid w:val="0012312F"/>
    <w:rsid w:val="0012457D"/>
    <w:rsid w:val="001279BF"/>
    <w:rsid w:val="0013252C"/>
    <w:rsid w:val="001351A2"/>
    <w:rsid w:val="00154001"/>
    <w:rsid w:val="001607DD"/>
    <w:rsid w:val="00162A56"/>
    <w:rsid w:val="00170BF4"/>
    <w:rsid w:val="001816D6"/>
    <w:rsid w:val="0018235C"/>
    <w:rsid w:val="00185FA5"/>
    <w:rsid w:val="00191CAC"/>
    <w:rsid w:val="001940A3"/>
    <w:rsid w:val="001A096D"/>
    <w:rsid w:val="001A27CF"/>
    <w:rsid w:val="001A392D"/>
    <w:rsid w:val="001A6B7B"/>
    <w:rsid w:val="001B1A1D"/>
    <w:rsid w:val="001B2191"/>
    <w:rsid w:val="001B3161"/>
    <w:rsid w:val="001B489C"/>
    <w:rsid w:val="001C45D7"/>
    <w:rsid w:val="001D1562"/>
    <w:rsid w:val="001D1B55"/>
    <w:rsid w:val="001D528A"/>
    <w:rsid w:val="001D7A9B"/>
    <w:rsid w:val="001D7E58"/>
    <w:rsid w:val="001F4AFA"/>
    <w:rsid w:val="00202A52"/>
    <w:rsid w:val="00203110"/>
    <w:rsid w:val="002054D6"/>
    <w:rsid w:val="00207D80"/>
    <w:rsid w:val="0021017B"/>
    <w:rsid w:val="00216CB8"/>
    <w:rsid w:val="00216E3A"/>
    <w:rsid w:val="00222977"/>
    <w:rsid w:val="002244E0"/>
    <w:rsid w:val="00231883"/>
    <w:rsid w:val="002330BD"/>
    <w:rsid w:val="00235645"/>
    <w:rsid w:val="00243728"/>
    <w:rsid w:val="00252119"/>
    <w:rsid w:val="002636F6"/>
    <w:rsid w:val="00263C4F"/>
    <w:rsid w:val="002654F3"/>
    <w:rsid w:val="0027158D"/>
    <w:rsid w:val="00280349"/>
    <w:rsid w:val="00281110"/>
    <w:rsid w:val="0028446E"/>
    <w:rsid w:val="00284E4F"/>
    <w:rsid w:val="0028651F"/>
    <w:rsid w:val="00286660"/>
    <w:rsid w:val="00293AFD"/>
    <w:rsid w:val="00297D98"/>
    <w:rsid w:val="002A1322"/>
    <w:rsid w:val="002C0DA2"/>
    <w:rsid w:val="002C34C2"/>
    <w:rsid w:val="002E5E57"/>
    <w:rsid w:val="002F282A"/>
    <w:rsid w:val="002F3E2F"/>
    <w:rsid w:val="002F413A"/>
    <w:rsid w:val="00301AFF"/>
    <w:rsid w:val="0030543F"/>
    <w:rsid w:val="0030630A"/>
    <w:rsid w:val="00311797"/>
    <w:rsid w:val="00316516"/>
    <w:rsid w:val="003179CE"/>
    <w:rsid w:val="00327B8D"/>
    <w:rsid w:val="00332223"/>
    <w:rsid w:val="00333DAA"/>
    <w:rsid w:val="00351E3E"/>
    <w:rsid w:val="003669A0"/>
    <w:rsid w:val="003806FF"/>
    <w:rsid w:val="00382B6E"/>
    <w:rsid w:val="00383D94"/>
    <w:rsid w:val="003847E2"/>
    <w:rsid w:val="003871C3"/>
    <w:rsid w:val="00395E01"/>
    <w:rsid w:val="00396297"/>
    <w:rsid w:val="003963BE"/>
    <w:rsid w:val="003A04D1"/>
    <w:rsid w:val="003A6CCA"/>
    <w:rsid w:val="003B358B"/>
    <w:rsid w:val="003B56FB"/>
    <w:rsid w:val="003B59B5"/>
    <w:rsid w:val="003C07D8"/>
    <w:rsid w:val="003D04B5"/>
    <w:rsid w:val="003D340F"/>
    <w:rsid w:val="003D6BBE"/>
    <w:rsid w:val="003D7442"/>
    <w:rsid w:val="003E7A92"/>
    <w:rsid w:val="003F0C63"/>
    <w:rsid w:val="003F1495"/>
    <w:rsid w:val="003F38ED"/>
    <w:rsid w:val="003F3B3B"/>
    <w:rsid w:val="003F502A"/>
    <w:rsid w:val="003F5F9F"/>
    <w:rsid w:val="00412795"/>
    <w:rsid w:val="00412F16"/>
    <w:rsid w:val="00417104"/>
    <w:rsid w:val="004244EA"/>
    <w:rsid w:val="00430285"/>
    <w:rsid w:val="00435DEB"/>
    <w:rsid w:val="0044735B"/>
    <w:rsid w:val="00451719"/>
    <w:rsid w:val="00453592"/>
    <w:rsid w:val="00460A96"/>
    <w:rsid w:val="0047537F"/>
    <w:rsid w:val="004A73F8"/>
    <w:rsid w:val="004B391F"/>
    <w:rsid w:val="004B3B59"/>
    <w:rsid w:val="004D3B4E"/>
    <w:rsid w:val="004E37AA"/>
    <w:rsid w:val="004F2B0F"/>
    <w:rsid w:val="004F31AD"/>
    <w:rsid w:val="005052E5"/>
    <w:rsid w:val="005231CB"/>
    <w:rsid w:val="00526DDE"/>
    <w:rsid w:val="00531644"/>
    <w:rsid w:val="005332C3"/>
    <w:rsid w:val="0053342F"/>
    <w:rsid w:val="00537112"/>
    <w:rsid w:val="0053754C"/>
    <w:rsid w:val="00544613"/>
    <w:rsid w:val="005462E8"/>
    <w:rsid w:val="0055068F"/>
    <w:rsid w:val="005533F4"/>
    <w:rsid w:val="00557160"/>
    <w:rsid w:val="005632C1"/>
    <w:rsid w:val="00563A64"/>
    <w:rsid w:val="0057062D"/>
    <w:rsid w:val="00575729"/>
    <w:rsid w:val="00577F95"/>
    <w:rsid w:val="00581304"/>
    <w:rsid w:val="00597FF6"/>
    <w:rsid w:val="005A2814"/>
    <w:rsid w:val="005A3CCB"/>
    <w:rsid w:val="005A469F"/>
    <w:rsid w:val="005A5573"/>
    <w:rsid w:val="005A62C8"/>
    <w:rsid w:val="005B2329"/>
    <w:rsid w:val="005B4B79"/>
    <w:rsid w:val="005C13CD"/>
    <w:rsid w:val="005D7EB6"/>
    <w:rsid w:val="005E026F"/>
    <w:rsid w:val="005E72D9"/>
    <w:rsid w:val="005E793D"/>
    <w:rsid w:val="005F2A58"/>
    <w:rsid w:val="00605D91"/>
    <w:rsid w:val="00607945"/>
    <w:rsid w:val="00610235"/>
    <w:rsid w:val="00611F15"/>
    <w:rsid w:val="00631BDE"/>
    <w:rsid w:val="00637EE9"/>
    <w:rsid w:val="00643C94"/>
    <w:rsid w:val="00643EB9"/>
    <w:rsid w:val="006446CA"/>
    <w:rsid w:val="0065476A"/>
    <w:rsid w:val="0065731C"/>
    <w:rsid w:val="00663E51"/>
    <w:rsid w:val="00664DB3"/>
    <w:rsid w:val="006704D8"/>
    <w:rsid w:val="00672C94"/>
    <w:rsid w:val="00676C02"/>
    <w:rsid w:val="00677E0F"/>
    <w:rsid w:val="00686D7B"/>
    <w:rsid w:val="006875B7"/>
    <w:rsid w:val="00691A9E"/>
    <w:rsid w:val="0069537E"/>
    <w:rsid w:val="006959F9"/>
    <w:rsid w:val="00695EDA"/>
    <w:rsid w:val="0069684F"/>
    <w:rsid w:val="00696D00"/>
    <w:rsid w:val="0069712E"/>
    <w:rsid w:val="006A30DE"/>
    <w:rsid w:val="006A7B36"/>
    <w:rsid w:val="006C4B31"/>
    <w:rsid w:val="006C5FE7"/>
    <w:rsid w:val="006D0D5F"/>
    <w:rsid w:val="006F3841"/>
    <w:rsid w:val="00700B04"/>
    <w:rsid w:val="007015B2"/>
    <w:rsid w:val="007150EB"/>
    <w:rsid w:val="00716172"/>
    <w:rsid w:val="007231BF"/>
    <w:rsid w:val="007270FB"/>
    <w:rsid w:val="00741E26"/>
    <w:rsid w:val="0077057A"/>
    <w:rsid w:val="007825EC"/>
    <w:rsid w:val="007833F0"/>
    <w:rsid w:val="007865F4"/>
    <w:rsid w:val="00787AB4"/>
    <w:rsid w:val="00792553"/>
    <w:rsid w:val="007947A0"/>
    <w:rsid w:val="00795D50"/>
    <w:rsid w:val="007B246B"/>
    <w:rsid w:val="007B427F"/>
    <w:rsid w:val="007C492D"/>
    <w:rsid w:val="007C4E07"/>
    <w:rsid w:val="007D06D5"/>
    <w:rsid w:val="007D3284"/>
    <w:rsid w:val="007E3CFC"/>
    <w:rsid w:val="007E496B"/>
    <w:rsid w:val="007F0215"/>
    <w:rsid w:val="007F42C8"/>
    <w:rsid w:val="007F622C"/>
    <w:rsid w:val="0080463A"/>
    <w:rsid w:val="0080798C"/>
    <w:rsid w:val="008102B5"/>
    <w:rsid w:val="008108B6"/>
    <w:rsid w:val="00810B2D"/>
    <w:rsid w:val="00813B88"/>
    <w:rsid w:val="00816E3A"/>
    <w:rsid w:val="00817AC1"/>
    <w:rsid w:val="0082377E"/>
    <w:rsid w:val="008244A6"/>
    <w:rsid w:val="00827A48"/>
    <w:rsid w:val="008378D3"/>
    <w:rsid w:val="00840FB9"/>
    <w:rsid w:val="008467F7"/>
    <w:rsid w:val="0085672A"/>
    <w:rsid w:val="0085760F"/>
    <w:rsid w:val="00865A94"/>
    <w:rsid w:val="008743CB"/>
    <w:rsid w:val="00876A9F"/>
    <w:rsid w:val="008877BE"/>
    <w:rsid w:val="00893A9C"/>
    <w:rsid w:val="008A066A"/>
    <w:rsid w:val="008A442A"/>
    <w:rsid w:val="008B1A8A"/>
    <w:rsid w:val="008B69A5"/>
    <w:rsid w:val="008B7A52"/>
    <w:rsid w:val="008C070B"/>
    <w:rsid w:val="008C1851"/>
    <w:rsid w:val="008C293F"/>
    <w:rsid w:val="008C2DED"/>
    <w:rsid w:val="008D3633"/>
    <w:rsid w:val="008E31AD"/>
    <w:rsid w:val="008E3FD3"/>
    <w:rsid w:val="008E4DDC"/>
    <w:rsid w:val="008E555A"/>
    <w:rsid w:val="008F1094"/>
    <w:rsid w:val="008F6729"/>
    <w:rsid w:val="008F7EA5"/>
    <w:rsid w:val="009012F2"/>
    <w:rsid w:val="00902EDF"/>
    <w:rsid w:val="00905D1D"/>
    <w:rsid w:val="0091136C"/>
    <w:rsid w:val="00915FA7"/>
    <w:rsid w:val="009205E0"/>
    <w:rsid w:val="0092590B"/>
    <w:rsid w:val="00926584"/>
    <w:rsid w:val="00931326"/>
    <w:rsid w:val="00935748"/>
    <w:rsid w:val="00935C2D"/>
    <w:rsid w:val="00936D0E"/>
    <w:rsid w:val="00944336"/>
    <w:rsid w:val="009443CB"/>
    <w:rsid w:val="00944BCD"/>
    <w:rsid w:val="00945119"/>
    <w:rsid w:val="00951642"/>
    <w:rsid w:val="00954B88"/>
    <w:rsid w:val="00955349"/>
    <w:rsid w:val="0095597C"/>
    <w:rsid w:val="0096457A"/>
    <w:rsid w:val="00974AAB"/>
    <w:rsid w:val="00980772"/>
    <w:rsid w:val="00984295"/>
    <w:rsid w:val="009901E7"/>
    <w:rsid w:val="009919F3"/>
    <w:rsid w:val="00991DDE"/>
    <w:rsid w:val="00992481"/>
    <w:rsid w:val="00993111"/>
    <w:rsid w:val="009B4005"/>
    <w:rsid w:val="009B495A"/>
    <w:rsid w:val="009B5C97"/>
    <w:rsid w:val="009C3D73"/>
    <w:rsid w:val="009C4771"/>
    <w:rsid w:val="009C5997"/>
    <w:rsid w:val="009C5A6D"/>
    <w:rsid w:val="009D391A"/>
    <w:rsid w:val="009D417F"/>
    <w:rsid w:val="009D655B"/>
    <w:rsid w:val="009E012B"/>
    <w:rsid w:val="009F5418"/>
    <w:rsid w:val="009F703A"/>
    <w:rsid w:val="00A03570"/>
    <w:rsid w:val="00A10AEF"/>
    <w:rsid w:val="00A11417"/>
    <w:rsid w:val="00A146B7"/>
    <w:rsid w:val="00A31696"/>
    <w:rsid w:val="00A33DEA"/>
    <w:rsid w:val="00A37227"/>
    <w:rsid w:val="00A40D8D"/>
    <w:rsid w:val="00A41073"/>
    <w:rsid w:val="00A418D1"/>
    <w:rsid w:val="00A54277"/>
    <w:rsid w:val="00A5559C"/>
    <w:rsid w:val="00A65788"/>
    <w:rsid w:val="00A65BA8"/>
    <w:rsid w:val="00A6718E"/>
    <w:rsid w:val="00A70650"/>
    <w:rsid w:val="00A83A5D"/>
    <w:rsid w:val="00A8775E"/>
    <w:rsid w:val="00A94578"/>
    <w:rsid w:val="00AA3091"/>
    <w:rsid w:val="00AB23D9"/>
    <w:rsid w:val="00AB3200"/>
    <w:rsid w:val="00AC1DC2"/>
    <w:rsid w:val="00AC41CF"/>
    <w:rsid w:val="00AC6E6E"/>
    <w:rsid w:val="00AD1508"/>
    <w:rsid w:val="00AD48C4"/>
    <w:rsid w:val="00AD5302"/>
    <w:rsid w:val="00AE4F19"/>
    <w:rsid w:val="00AE61B5"/>
    <w:rsid w:val="00AF18CE"/>
    <w:rsid w:val="00AF44A4"/>
    <w:rsid w:val="00AF5F4C"/>
    <w:rsid w:val="00B06E03"/>
    <w:rsid w:val="00B1061D"/>
    <w:rsid w:val="00B11C27"/>
    <w:rsid w:val="00B15536"/>
    <w:rsid w:val="00B179DF"/>
    <w:rsid w:val="00B17DA3"/>
    <w:rsid w:val="00B26098"/>
    <w:rsid w:val="00B31691"/>
    <w:rsid w:val="00B50B65"/>
    <w:rsid w:val="00B52A1D"/>
    <w:rsid w:val="00B561C6"/>
    <w:rsid w:val="00B62583"/>
    <w:rsid w:val="00B6523B"/>
    <w:rsid w:val="00B7279A"/>
    <w:rsid w:val="00B73D09"/>
    <w:rsid w:val="00B74E1B"/>
    <w:rsid w:val="00B80290"/>
    <w:rsid w:val="00B80A0E"/>
    <w:rsid w:val="00B9121F"/>
    <w:rsid w:val="00B929D5"/>
    <w:rsid w:val="00B95F7F"/>
    <w:rsid w:val="00BA7EE1"/>
    <w:rsid w:val="00BB3320"/>
    <w:rsid w:val="00BC02FA"/>
    <w:rsid w:val="00BC0D22"/>
    <w:rsid w:val="00BC3DDB"/>
    <w:rsid w:val="00BC4516"/>
    <w:rsid w:val="00BD2416"/>
    <w:rsid w:val="00BE432C"/>
    <w:rsid w:val="00C026B2"/>
    <w:rsid w:val="00C0511C"/>
    <w:rsid w:val="00C128C4"/>
    <w:rsid w:val="00C4562C"/>
    <w:rsid w:val="00C479B2"/>
    <w:rsid w:val="00C47D6B"/>
    <w:rsid w:val="00C510E0"/>
    <w:rsid w:val="00C52588"/>
    <w:rsid w:val="00C64B29"/>
    <w:rsid w:val="00C65A21"/>
    <w:rsid w:val="00C719D9"/>
    <w:rsid w:val="00C74E5E"/>
    <w:rsid w:val="00C767DC"/>
    <w:rsid w:val="00C843E1"/>
    <w:rsid w:val="00C846D9"/>
    <w:rsid w:val="00C87B0F"/>
    <w:rsid w:val="00CA118B"/>
    <w:rsid w:val="00CA172B"/>
    <w:rsid w:val="00CA67EE"/>
    <w:rsid w:val="00CB16AB"/>
    <w:rsid w:val="00CB25ED"/>
    <w:rsid w:val="00CB3798"/>
    <w:rsid w:val="00CB433B"/>
    <w:rsid w:val="00CB4D55"/>
    <w:rsid w:val="00CB5A86"/>
    <w:rsid w:val="00CB67A6"/>
    <w:rsid w:val="00CB6AAA"/>
    <w:rsid w:val="00CC0B36"/>
    <w:rsid w:val="00CC0F91"/>
    <w:rsid w:val="00CC109D"/>
    <w:rsid w:val="00CD132C"/>
    <w:rsid w:val="00CD7B40"/>
    <w:rsid w:val="00CD7CED"/>
    <w:rsid w:val="00CE3960"/>
    <w:rsid w:val="00CE40E9"/>
    <w:rsid w:val="00CE44B9"/>
    <w:rsid w:val="00CE6ECE"/>
    <w:rsid w:val="00CF22A2"/>
    <w:rsid w:val="00D039F9"/>
    <w:rsid w:val="00D218B9"/>
    <w:rsid w:val="00D24F31"/>
    <w:rsid w:val="00D27E7C"/>
    <w:rsid w:val="00D30673"/>
    <w:rsid w:val="00D40768"/>
    <w:rsid w:val="00D43B37"/>
    <w:rsid w:val="00D45A99"/>
    <w:rsid w:val="00D50D7F"/>
    <w:rsid w:val="00D5619C"/>
    <w:rsid w:val="00D576AB"/>
    <w:rsid w:val="00D60375"/>
    <w:rsid w:val="00D67E1E"/>
    <w:rsid w:val="00D7018A"/>
    <w:rsid w:val="00D80C65"/>
    <w:rsid w:val="00D853F8"/>
    <w:rsid w:val="00D86A72"/>
    <w:rsid w:val="00D95DF7"/>
    <w:rsid w:val="00D969F3"/>
    <w:rsid w:val="00DA1909"/>
    <w:rsid w:val="00DB3487"/>
    <w:rsid w:val="00DB4AA7"/>
    <w:rsid w:val="00DC7544"/>
    <w:rsid w:val="00DD5262"/>
    <w:rsid w:val="00DD73EE"/>
    <w:rsid w:val="00DE1CFB"/>
    <w:rsid w:val="00DF036E"/>
    <w:rsid w:val="00E01261"/>
    <w:rsid w:val="00E06485"/>
    <w:rsid w:val="00E10468"/>
    <w:rsid w:val="00E123BB"/>
    <w:rsid w:val="00E1497A"/>
    <w:rsid w:val="00E17829"/>
    <w:rsid w:val="00E23122"/>
    <w:rsid w:val="00E27EF5"/>
    <w:rsid w:val="00E31892"/>
    <w:rsid w:val="00E33013"/>
    <w:rsid w:val="00E33191"/>
    <w:rsid w:val="00E35CF9"/>
    <w:rsid w:val="00E36A67"/>
    <w:rsid w:val="00E4005B"/>
    <w:rsid w:val="00E410A5"/>
    <w:rsid w:val="00E4707D"/>
    <w:rsid w:val="00E506C0"/>
    <w:rsid w:val="00E66176"/>
    <w:rsid w:val="00E70B39"/>
    <w:rsid w:val="00E73DC5"/>
    <w:rsid w:val="00E84347"/>
    <w:rsid w:val="00E91159"/>
    <w:rsid w:val="00E92331"/>
    <w:rsid w:val="00E9359D"/>
    <w:rsid w:val="00EA230E"/>
    <w:rsid w:val="00EA2BD3"/>
    <w:rsid w:val="00EA4573"/>
    <w:rsid w:val="00EA49C4"/>
    <w:rsid w:val="00EB16CF"/>
    <w:rsid w:val="00EB4471"/>
    <w:rsid w:val="00EB6953"/>
    <w:rsid w:val="00EC7BDB"/>
    <w:rsid w:val="00ED21E8"/>
    <w:rsid w:val="00ED38AE"/>
    <w:rsid w:val="00EE3054"/>
    <w:rsid w:val="00EE4121"/>
    <w:rsid w:val="00EE6541"/>
    <w:rsid w:val="00EE6772"/>
    <w:rsid w:val="00EF3481"/>
    <w:rsid w:val="00EF5CE9"/>
    <w:rsid w:val="00F035A0"/>
    <w:rsid w:val="00F03B4A"/>
    <w:rsid w:val="00F06530"/>
    <w:rsid w:val="00F11716"/>
    <w:rsid w:val="00F1557C"/>
    <w:rsid w:val="00F15E47"/>
    <w:rsid w:val="00F23ABC"/>
    <w:rsid w:val="00F30E9C"/>
    <w:rsid w:val="00F43B0A"/>
    <w:rsid w:val="00F46136"/>
    <w:rsid w:val="00F47F0F"/>
    <w:rsid w:val="00F5168E"/>
    <w:rsid w:val="00F51CD0"/>
    <w:rsid w:val="00F5636F"/>
    <w:rsid w:val="00F60198"/>
    <w:rsid w:val="00F66284"/>
    <w:rsid w:val="00F72DB9"/>
    <w:rsid w:val="00F84413"/>
    <w:rsid w:val="00F90136"/>
    <w:rsid w:val="00F90393"/>
    <w:rsid w:val="00F91D0C"/>
    <w:rsid w:val="00F93D0C"/>
    <w:rsid w:val="00F9676D"/>
    <w:rsid w:val="00F97B73"/>
    <w:rsid w:val="00F97E2B"/>
    <w:rsid w:val="00FA00C3"/>
    <w:rsid w:val="00FA20B3"/>
    <w:rsid w:val="00FA2FA4"/>
    <w:rsid w:val="00FB1429"/>
    <w:rsid w:val="00FB2337"/>
    <w:rsid w:val="00FB3E22"/>
    <w:rsid w:val="00FB5B14"/>
    <w:rsid w:val="00FB6B7A"/>
    <w:rsid w:val="00FB6C4A"/>
    <w:rsid w:val="00FC56CA"/>
    <w:rsid w:val="00FC7492"/>
    <w:rsid w:val="00FD2744"/>
    <w:rsid w:val="00FE398F"/>
    <w:rsid w:val="00FE5668"/>
    <w:rsid w:val="00FF0149"/>
    <w:rsid w:val="00FF1773"/>
    <w:rsid w:val="00FF2FA5"/>
    <w:rsid w:val="00FF6910"/>
    <w:rsid w:val="00FF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16D54"/>
  <w15:docId w15:val="{AD67B9AD-BDF3-6A44-B3D4-D332ACB0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75"/>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ListParagraph">
    <w:name w:val="List Paragraph"/>
    <w:basedOn w:val="Normal"/>
    <w:uiPriority w:val="34"/>
    <w:qFormat/>
    <w:rsid w:val="006454EB"/>
    <w:pPr>
      <w:ind w:left="720"/>
      <w:contextualSpacing/>
    </w:pPr>
    <w:rPr>
      <w:rFonts w:ascii="Calibri" w:eastAsia="Calibri" w:hAnsi="Calibri" w:cs="Calibri"/>
    </w:rPr>
  </w:style>
  <w:style w:type="paragraph" w:styleId="Header">
    <w:name w:val="header"/>
    <w:basedOn w:val="Normal"/>
    <w:link w:val="HeaderChar"/>
    <w:uiPriority w:val="99"/>
    <w:unhideWhenUsed/>
    <w:rsid w:val="003C0B8B"/>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3C0B8B"/>
  </w:style>
  <w:style w:type="character" w:styleId="PageNumber">
    <w:name w:val="page number"/>
    <w:basedOn w:val="DefaultParagraphFont"/>
    <w:uiPriority w:val="99"/>
    <w:semiHidden/>
    <w:unhideWhenUsed/>
    <w:rsid w:val="003C0B8B"/>
  </w:style>
  <w:style w:type="paragraph" w:styleId="BalloonText">
    <w:name w:val="Balloon Text"/>
    <w:basedOn w:val="Normal"/>
    <w:link w:val="BalloonTextChar"/>
    <w:uiPriority w:val="99"/>
    <w:semiHidden/>
    <w:unhideWhenUsed/>
    <w:rsid w:val="002A7CD2"/>
    <w:rPr>
      <w:rFonts w:eastAsia="Calibri"/>
      <w:sz w:val="18"/>
      <w:szCs w:val="18"/>
    </w:rPr>
  </w:style>
  <w:style w:type="character" w:customStyle="1" w:styleId="BalloonTextChar">
    <w:name w:val="Balloon Text Char"/>
    <w:basedOn w:val="DefaultParagraphFont"/>
    <w:link w:val="BalloonText"/>
    <w:uiPriority w:val="99"/>
    <w:semiHidden/>
    <w:rsid w:val="002A7CD2"/>
    <w:rPr>
      <w:rFonts w:ascii="Times New Roman" w:hAnsi="Times New Roman" w:cs="Times New Roman"/>
      <w:sz w:val="18"/>
      <w:szCs w:val="18"/>
    </w:rPr>
  </w:style>
  <w:style w:type="character" w:styleId="Strong">
    <w:name w:val="Strong"/>
    <w:basedOn w:val="DefaultParagraphFont"/>
    <w:uiPriority w:val="22"/>
    <w:qFormat/>
    <w:rsid w:val="005364EE"/>
    <w:rPr>
      <w:b/>
      <w:bCs/>
    </w:rPr>
  </w:style>
  <w:style w:type="character" w:customStyle="1" w:styleId="apple-converted-space">
    <w:name w:val="apple-converted-space"/>
    <w:basedOn w:val="DefaultParagraphFont"/>
    <w:rsid w:val="005364E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rPr>
      <w:sz w:val="20"/>
      <w:szCs w:val="20"/>
    </w:rPr>
  </w:style>
  <w:style w:type="paragraph" w:styleId="Revision">
    <w:name w:val="Revision"/>
    <w:hidden/>
    <w:uiPriority w:val="99"/>
    <w:semiHidden/>
    <w:rsid w:val="00BC0D22"/>
  </w:style>
  <w:style w:type="paragraph" w:styleId="Footer">
    <w:name w:val="footer"/>
    <w:basedOn w:val="Normal"/>
    <w:link w:val="FooterChar"/>
    <w:uiPriority w:val="99"/>
    <w:unhideWhenUsed/>
    <w:rsid w:val="005533F4"/>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5533F4"/>
  </w:style>
  <w:style w:type="character" w:styleId="Hyperlink">
    <w:name w:val="Hyperlink"/>
    <w:basedOn w:val="DefaultParagraphFont"/>
    <w:uiPriority w:val="99"/>
    <w:unhideWhenUsed/>
    <w:rsid w:val="005E72D9"/>
    <w:rPr>
      <w:color w:val="0563C1" w:themeColor="hyperlink"/>
      <w:u w:val="single"/>
    </w:rPr>
  </w:style>
  <w:style w:type="character" w:styleId="UnresolvedMention">
    <w:name w:val="Unresolved Mention"/>
    <w:basedOn w:val="DefaultParagraphFont"/>
    <w:uiPriority w:val="99"/>
    <w:semiHidden/>
    <w:unhideWhenUsed/>
    <w:rsid w:val="005E72D9"/>
    <w:rPr>
      <w:color w:val="605E5C"/>
      <w:shd w:val="clear" w:color="auto" w:fill="E1DFDD"/>
    </w:rPr>
  </w:style>
  <w:style w:type="character" w:styleId="FollowedHyperlink">
    <w:name w:val="FollowedHyperlink"/>
    <w:basedOn w:val="DefaultParagraphFont"/>
    <w:uiPriority w:val="99"/>
    <w:semiHidden/>
    <w:unhideWhenUsed/>
    <w:rsid w:val="00F91D0C"/>
    <w:rPr>
      <w:color w:val="954F72" w:themeColor="followedHyperlink"/>
      <w:u w:val="single"/>
    </w:rPr>
  </w:style>
  <w:style w:type="paragraph" w:styleId="NormalWeb">
    <w:name w:val="Normal (Web)"/>
    <w:basedOn w:val="Normal"/>
    <w:uiPriority w:val="99"/>
    <w:unhideWhenUsed/>
    <w:rsid w:val="00396297"/>
    <w:pPr>
      <w:spacing w:before="100" w:beforeAutospacing="1" w:after="100" w:afterAutospacing="1"/>
    </w:pPr>
  </w:style>
  <w:style w:type="paragraph" w:styleId="ListBullet2">
    <w:name w:val="List Bullet 2"/>
    <w:basedOn w:val="Normal"/>
    <w:rsid w:val="0013252C"/>
    <w:pPr>
      <w:numPr>
        <w:numId w:val="13"/>
      </w:numPr>
    </w:pPr>
    <w:rPr>
      <w:b/>
      <w:sz w:val="28"/>
    </w:rPr>
  </w:style>
  <w:style w:type="character" w:customStyle="1" w:styleId="Heading3Char">
    <w:name w:val="Heading 3 Char"/>
    <w:basedOn w:val="DefaultParagraphFont"/>
    <w:link w:val="Heading3"/>
    <w:uiPriority w:val="9"/>
    <w:rsid w:val="00DF036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3609">
      <w:bodyDiv w:val="1"/>
      <w:marLeft w:val="0"/>
      <w:marRight w:val="0"/>
      <w:marTop w:val="0"/>
      <w:marBottom w:val="0"/>
      <w:divBdr>
        <w:top w:val="none" w:sz="0" w:space="0" w:color="auto"/>
        <w:left w:val="none" w:sz="0" w:space="0" w:color="auto"/>
        <w:bottom w:val="none" w:sz="0" w:space="0" w:color="auto"/>
        <w:right w:val="none" w:sz="0" w:space="0" w:color="auto"/>
      </w:divBdr>
    </w:div>
    <w:div w:id="153842837">
      <w:bodyDiv w:val="1"/>
      <w:marLeft w:val="0"/>
      <w:marRight w:val="0"/>
      <w:marTop w:val="0"/>
      <w:marBottom w:val="0"/>
      <w:divBdr>
        <w:top w:val="none" w:sz="0" w:space="0" w:color="auto"/>
        <w:left w:val="none" w:sz="0" w:space="0" w:color="auto"/>
        <w:bottom w:val="none" w:sz="0" w:space="0" w:color="auto"/>
        <w:right w:val="none" w:sz="0" w:space="0" w:color="auto"/>
      </w:divBdr>
    </w:div>
    <w:div w:id="732653420">
      <w:bodyDiv w:val="1"/>
      <w:marLeft w:val="0"/>
      <w:marRight w:val="0"/>
      <w:marTop w:val="0"/>
      <w:marBottom w:val="0"/>
      <w:divBdr>
        <w:top w:val="none" w:sz="0" w:space="0" w:color="auto"/>
        <w:left w:val="none" w:sz="0" w:space="0" w:color="auto"/>
        <w:bottom w:val="none" w:sz="0" w:space="0" w:color="auto"/>
        <w:right w:val="none" w:sz="0" w:space="0" w:color="auto"/>
      </w:divBdr>
    </w:div>
    <w:div w:id="913783613">
      <w:bodyDiv w:val="1"/>
      <w:marLeft w:val="0"/>
      <w:marRight w:val="0"/>
      <w:marTop w:val="0"/>
      <w:marBottom w:val="0"/>
      <w:divBdr>
        <w:top w:val="none" w:sz="0" w:space="0" w:color="auto"/>
        <w:left w:val="none" w:sz="0" w:space="0" w:color="auto"/>
        <w:bottom w:val="none" w:sz="0" w:space="0" w:color="auto"/>
        <w:right w:val="none" w:sz="0" w:space="0" w:color="auto"/>
      </w:divBdr>
    </w:div>
    <w:div w:id="1307200490">
      <w:bodyDiv w:val="1"/>
      <w:marLeft w:val="0"/>
      <w:marRight w:val="0"/>
      <w:marTop w:val="0"/>
      <w:marBottom w:val="0"/>
      <w:divBdr>
        <w:top w:val="none" w:sz="0" w:space="0" w:color="auto"/>
        <w:left w:val="none" w:sz="0" w:space="0" w:color="auto"/>
        <w:bottom w:val="none" w:sz="0" w:space="0" w:color="auto"/>
        <w:right w:val="none" w:sz="0" w:space="0" w:color="auto"/>
      </w:divBdr>
    </w:div>
    <w:div w:id="1658457103">
      <w:bodyDiv w:val="1"/>
      <w:marLeft w:val="0"/>
      <w:marRight w:val="0"/>
      <w:marTop w:val="0"/>
      <w:marBottom w:val="0"/>
      <w:divBdr>
        <w:top w:val="none" w:sz="0" w:space="0" w:color="auto"/>
        <w:left w:val="none" w:sz="0" w:space="0" w:color="auto"/>
        <w:bottom w:val="none" w:sz="0" w:space="0" w:color="auto"/>
        <w:right w:val="none" w:sz="0" w:space="0" w:color="auto"/>
      </w:divBdr>
    </w:div>
    <w:div w:id="1676032829">
      <w:bodyDiv w:val="1"/>
      <w:marLeft w:val="0"/>
      <w:marRight w:val="0"/>
      <w:marTop w:val="0"/>
      <w:marBottom w:val="0"/>
      <w:divBdr>
        <w:top w:val="none" w:sz="0" w:space="0" w:color="auto"/>
        <w:left w:val="none" w:sz="0" w:space="0" w:color="auto"/>
        <w:bottom w:val="none" w:sz="0" w:space="0" w:color="auto"/>
        <w:right w:val="none" w:sz="0" w:space="0" w:color="auto"/>
      </w:divBdr>
    </w:div>
    <w:div w:id="1830780621">
      <w:bodyDiv w:val="1"/>
      <w:marLeft w:val="0"/>
      <w:marRight w:val="0"/>
      <w:marTop w:val="0"/>
      <w:marBottom w:val="0"/>
      <w:divBdr>
        <w:top w:val="none" w:sz="0" w:space="0" w:color="auto"/>
        <w:left w:val="none" w:sz="0" w:space="0" w:color="auto"/>
        <w:bottom w:val="none" w:sz="0" w:space="0" w:color="auto"/>
        <w:right w:val="none" w:sz="0" w:space="0" w:color="auto"/>
      </w:divBdr>
    </w:div>
    <w:div w:id="1892762828">
      <w:bodyDiv w:val="1"/>
      <w:marLeft w:val="0"/>
      <w:marRight w:val="0"/>
      <w:marTop w:val="0"/>
      <w:marBottom w:val="0"/>
      <w:divBdr>
        <w:top w:val="none" w:sz="0" w:space="0" w:color="auto"/>
        <w:left w:val="none" w:sz="0" w:space="0" w:color="auto"/>
        <w:bottom w:val="none" w:sz="0" w:space="0" w:color="auto"/>
        <w:right w:val="none" w:sz="0" w:space="0" w:color="auto"/>
      </w:divBdr>
    </w:div>
    <w:div w:id="1910574395">
      <w:bodyDiv w:val="1"/>
      <w:marLeft w:val="0"/>
      <w:marRight w:val="0"/>
      <w:marTop w:val="0"/>
      <w:marBottom w:val="0"/>
      <w:divBdr>
        <w:top w:val="none" w:sz="0" w:space="0" w:color="auto"/>
        <w:left w:val="none" w:sz="0" w:space="0" w:color="auto"/>
        <w:bottom w:val="none" w:sz="0" w:space="0" w:color="auto"/>
        <w:right w:val="none" w:sz="0" w:space="0" w:color="auto"/>
      </w:divBdr>
    </w:div>
    <w:div w:id="204112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rpp.usc.edu/wp-content/uploads/sites/3/2023/07/AI_AN-Supplemental_form7.17.2023.docx" TargetMode="External"/><Relationship Id="rId18" Type="http://schemas.openxmlformats.org/officeDocument/2006/relationships/comments" Target="comments.xml"/><Relationship Id="rId26" Type="http://schemas.openxmlformats.org/officeDocument/2006/relationships/header" Target="header2.xml"/><Relationship Id="rId39" Type="http://schemas.openxmlformats.org/officeDocument/2006/relationships/hyperlink" Target="https://hrpp.usc.edu/irb/forms-and-templates/" TargetMode="External"/><Relationship Id="rId21" Type="http://schemas.microsoft.com/office/2018/08/relationships/commentsExtensible" Target="commentsExtensible.xml"/><Relationship Id="rId34" Type="http://schemas.openxmlformats.org/officeDocument/2006/relationships/hyperlink" Target="https://hrpp.usc.edu/wp-content/uploads/sites/3/2023/06/Role-of-the-InvestigatorResearch-Staff.m4a" TargetMode="External"/><Relationship Id="rId42" Type="http://schemas.openxmlformats.org/officeDocument/2006/relationships/hyperlink" Target="https://hrpp.usc.edu/wp-content/uploads/sites/3/2023/10/human_subject_data_classification_tool.pdf" TargetMode="External"/><Relationship Id="rId47" Type="http://schemas.openxmlformats.org/officeDocument/2006/relationships/hyperlink" Target="https://hrpp.usc.edu/wp-content/uploads/sites/3/2023/06/International-Research.m4a"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tevens.usc.edu/researchers/request-an-mta-dta-cda/" TargetMode="External"/><Relationship Id="rId29" Type="http://schemas.openxmlformats.org/officeDocument/2006/relationships/hyperlink" Target="https://hrpp.usc.edu/wp-content/uploads/sites/3/2023/06/Study-Information.m4a" TargetMode="External"/><Relationship Id="rId11" Type="http://schemas.openxmlformats.org/officeDocument/2006/relationships/hyperlink" Target="https://hrpp.usc.edu/wp-content/uploads/sites/3/2023/08/Information-Sheet-8.9.2023.docx" TargetMode="External"/><Relationship Id="rId24" Type="http://schemas.openxmlformats.org/officeDocument/2006/relationships/hyperlink" Target="https://hrpp.usc.edu/research/requesting-usc-to-rely-on-an-external-irb/" TargetMode="External"/><Relationship Id="rId32" Type="http://schemas.openxmlformats.org/officeDocument/2006/relationships/hyperlink" Target="https://hrpp.usc.edu/wp-content/uploads/sites/3/2023/06/How-will-recruitment-happen.m4a" TargetMode="External"/><Relationship Id="rId37" Type="http://schemas.openxmlformats.org/officeDocument/2006/relationships/hyperlink" Target="https://hrpp.usc.edu/irb/forms-and-templates/" TargetMode="External"/><Relationship Id="rId40" Type="http://schemas.openxmlformats.org/officeDocument/2006/relationships/hyperlink" Target="https://drive.google.com/file/d/1SlwmwUvqQsQFF1eaYAvw930ZJTykzJxO/view?usp=sharing" TargetMode="External"/><Relationship Id="rId45" Type="http://schemas.openxmlformats.org/officeDocument/2006/relationships/hyperlink" Target="https://hrpp.usc.edu/irb/privacy-confidentiality-and-anonymity-in-human-subjects-research/" TargetMode="External"/><Relationship Id="rId5" Type="http://schemas.openxmlformats.org/officeDocument/2006/relationships/settings" Target="settings.xml"/><Relationship Id="rId15" Type="http://schemas.openxmlformats.org/officeDocument/2006/relationships/hyperlink" Target="https://hrpp.usc.edu/wp-content/uploads/sites/3/2023/06/Compensation-guidance-for-SB-protocol.docx" TargetMode="External"/><Relationship Id="rId23" Type="http://schemas.openxmlformats.org/officeDocument/2006/relationships/hyperlink" Target="https://hrpp.usc.edu/research/requesting-usc-irb-to-act-as-the-sirb/" TargetMode="External"/><Relationship Id="rId28" Type="http://schemas.openxmlformats.org/officeDocument/2006/relationships/footer" Target="footer2.xml"/><Relationship Id="rId36" Type="http://schemas.openxmlformats.org/officeDocument/2006/relationships/hyperlink" Target="https://hrpp.usc.edu/irb/forms-and-templates/" TargetMode="External"/><Relationship Id="rId49" Type="http://schemas.openxmlformats.org/officeDocument/2006/relationships/hyperlink" Target="https://hrpp.usc.edu/irb/forms-and-templates/" TargetMode="External"/><Relationship Id="rId10" Type="http://schemas.openxmlformats.org/officeDocument/2006/relationships/hyperlink" Target="https://hrpp.usc.edu/wp-content/uploads/sites/3/2023/08/Transcripts-of-the-voice-recordings-for-the-SB_Secondary-protocol.docx" TargetMode="External"/><Relationship Id="rId19" Type="http://schemas.microsoft.com/office/2011/relationships/commentsExtended" Target="commentsExtended.xml"/><Relationship Id="rId31" Type="http://schemas.openxmlformats.org/officeDocument/2006/relationships/hyperlink" Target="https://hrpp.usc.edu/wp-content/uploads/sites/3/2023/06/Where-will-recruitment-occur.m4a" TargetMode="External"/><Relationship Id="rId44" Type="http://schemas.openxmlformats.org/officeDocument/2006/relationships/hyperlink" Target="file:///C:\Users\heathermiller\Documents\USC\SB%20protocol\USC%20Stevens%20Center%20for%20Innovation"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hrpp.usc.edu/wp-content/uploads/sites/3/2023/06/Welcome-to-the-IRB-Submission-Process.m4a" TargetMode="External"/><Relationship Id="rId14" Type="http://schemas.openxmlformats.org/officeDocument/2006/relationships/hyperlink" Target="https://hrpp.usc.edu/wp-content/uploads/sites/3/2023/07/Supplemental-Information-for-SB-Full-Board-studies.7.31.2023.docx" TargetMode="External"/><Relationship Id="rId22" Type="http://schemas.openxmlformats.org/officeDocument/2006/relationships/hyperlink" Target="mailto:reliance@usc.edu" TargetMode="External"/><Relationship Id="rId27" Type="http://schemas.openxmlformats.org/officeDocument/2006/relationships/footer" Target="footer1.xml"/><Relationship Id="rId30" Type="http://schemas.openxmlformats.org/officeDocument/2006/relationships/hyperlink" Target="https://drive.google.com/file/d/1ditAKMVtua-9_D5Y7H85zts5p6sgWmuH/view?usp=sharing" TargetMode="External"/><Relationship Id="rId35" Type="http://schemas.openxmlformats.org/officeDocument/2006/relationships/hyperlink" Target="https://hrpp.usc.edu/irb/forms-and-templates/" TargetMode="External"/><Relationship Id="rId43" Type="http://schemas.openxmlformats.org/officeDocument/2006/relationships/hyperlink" Target="https://hrpp.usc.edu/wp-content/uploads/sites/3/2021/09/Data-Use-Agreement.doc" TargetMode="External"/><Relationship Id="rId48" Type="http://schemas.openxmlformats.org/officeDocument/2006/relationships/hyperlink" Target="https://www.hhs.gov/ohrp/international/compilation-human-research-standards/index.html"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s://hrpp.usc.edu/irb/forms-and-templates/" TargetMode="External"/><Relationship Id="rId17" Type="http://schemas.openxmlformats.org/officeDocument/2006/relationships/hyperlink" Target="https://hrpp.usc.edu/irb/forms-and-templates/" TargetMode="External"/><Relationship Id="rId25" Type="http://schemas.openxmlformats.org/officeDocument/2006/relationships/header" Target="header1.xml"/><Relationship Id="rId33" Type="http://schemas.openxmlformats.org/officeDocument/2006/relationships/hyperlink" Target="https://hrpp.usc.edu/irb/forms-and-templates/" TargetMode="External"/><Relationship Id="rId38" Type="http://schemas.openxmlformats.org/officeDocument/2006/relationships/hyperlink" Target="https://hrpp.usc.edu/irb/forms-and-templates/" TargetMode="External"/><Relationship Id="rId46" Type="http://schemas.openxmlformats.org/officeDocument/2006/relationships/hyperlink" Target="https://hrpp.usc.edu/research/requesting-usc-irb-to-act-as-the-sirb/" TargetMode="External"/><Relationship Id="rId20" Type="http://schemas.microsoft.com/office/2016/09/relationships/commentsIds" Target="commentsIds.xml"/><Relationship Id="rId41" Type="http://schemas.openxmlformats.org/officeDocument/2006/relationships/hyperlink" Target="https://hrpp.usc.edu/wp-content/uploads/sites/3/2023/08/Secondary-Data.m4a"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CVhbOp4usG4Yv92sPd+7km/75A==">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DFD6F9-1BC7-0D4E-8303-2B5579F3F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T Goldbach, PhD, LMSW</dc:creator>
  <cp:lastModifiedBy>Varun Karekurve-Ramachandra</cp:lastModifiedBy>
  <cp:revision>2</cp:revision>
  <dcterms:created xsi:type="dcterms:W3CDTF">2024-06-17T18:03:00Z</dcterms:created>
  <dcterms:modified xsi:type="dcterms:W3CDTF">2024-06-17T18:03:00Z</dcterms:modified>
</cp:coreProperties>
</file>